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01F" w:rsidRDefault="00B734E0">
      <w:pPr>
        <w:rPr>
          <w:rFonts w:hint="eastAsia"/>
        </w:rPr>
      </w:pPr>
      <w:r>
        <w:rPr>
          <w:rFonts w:hint="eastAsia"/>
          <w:noProof/>
          <w:lang w:val="pt-BR" w:eastAsia="pt-BR" w:bidi="ar-SA"/>
        </w:rPr>
        <w:drawing>
          <wp:inline distT="0" distB="0" distL="0" distR="0">
            <wp:extent cx="3076575" cy="1161616"/>
            <wp:effectExtent l="0" t="0" r="0" b="0"/>
            <wp:docPr id="2" name="Imagem 1" descr="Logo-Workshop-Micrometeorologia-Transp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orkshop-Micrometeorologia-Transp_data.png"/>
                    <pic:cNvPicPr/>
                  </pic:nvPicPr>
                  <pic:blipFill>
                    <a:blip r:embed="rId7" cstate="print"/>
                    <a:stretch>
                      <a:fillRect/>
                    </a:stretch>
                  </pic:blipFill>
                  <pic:spPr>
                    <a:xfrm>
                      <a:off x="0" y="0"/>
                      <a:ext cx="3074342" cy="1160773"/>
                    </a:xfrm>
                    <a:prstGeom prst="rect">
                      <a:avLst/>
                    </a:prstGeom>
                  </pic:spPr>
                </pic:pic>
              </a:graphicData>
            </a:graphic>
          </wp:inline>
        </w:drawing>
      </w:r>
    </w:p>
    <w:p w:rsidR="00EA601F" w:rsidRDefault="008230FF">
      <w:pPr>
        <w:pStyle w:val="Ttulo"/>
      </w:pPr>
      <w:r>
        <w:t>MODELO DE ARTIGO PARA SUBMISSÃO NO X</w:t>
      </w:r>
      <w:r w:rsidR="00B734E0">
        <w:t>III</w:t>
      </w:r>
      <w:r>
        <w:t xml:space="preserve"> WORKSHOP</w:t>
      </w:r>
    </w:p>
    <w:p w:rsidR="00EA601F" w:rsidRDefault="008230FF">
      <w:pPr>
        <w:pStyle w:val="Ttulo"/>
      </w:pPr>
      <w:r>
        <w:t>BRASILEIRO DE MICROMETEOROLOGIA</w:t>
      </w:r>
    </w:p>
    <w:p w:rsidR="00EA601F" w:rsidRPr="00456BD6" w:rsidRDefault="008230FF">
      <w:pPr>
        <w:jc w:val="center"/>
        <w:rPr>
          <w:rFonts w:ascii="Arial" w:hAnsi="Arial"/>
          <w:sz w:val="22"/>
          <w:szCs w:val="22"/>
          <w:lang w:val="pt-BR"/>
        </w:rPr>
      </w:pPr>
      <w:r w:rsidRPr="00456BD6">
        <w:rPr>
          <w:rFonts w:ascii="Arial" w:hAnsi="Arial"/>
          <w:sz w:val="22"/>
          <w:szCs w:val="22"/>
          <w:lang w:val="pt-BR"/>
        </w:rPr>
        <w:t>João da Silva</w:t>
      </w:r>
      <w:r w:rsidRPr="00456BD6">
        <w:rPr>
          <w:rFonts w:ascii="Arial" w:hAnsi="Arial"/>
          <w:sz w:val="22"/>
          <w:szCs w:val="22"/>
          <w:vertAlign w:val="superscript"/>
          <w:lang w:val="pt-BR"/>
        </w:rPr>
        <w:t>1</w:t>
      </w:r>
      <w:r w:rsidRPr="00456BD6">
        <w:rPr>
          <w:rFonts w:ascii="Arial" w:hAnsi="Arial"/>
          <w:sz w:val="22"/>
          <w:szCs w:val="22"/>
          <w:lang w:val="pt-BR"/>
        </w:rPr>
        <w:t>, Maria Antonieta Silveira</w:t>
      </w:r>
      <w:r w:rsidRPr="00456BD6">
        <w:rPr>
          <w:rFonts w:ascii="Arial" w:hAnsi="Arial"/>
          <w:sz w:val="22"/>
          <w:szCs w:val="22"/>
          <w:vertAlign w:val="superscript"/>
          <w:lang w:val="pt-BR"/>
        </w:rPr>
        <w:t>2</w:t>
      </w:r>
      <w:r w:rsidRPr="00456BD6">
        <w:rPr>
          <w:rFonts w:ascii="Arial" w:hAnsi="Arial"/>
          <w:sz w:val="22"/>
          <w:szCs w:val="22"/>
          <w:lang w:val="pt-BR"/>
        </w:rPr>
        <w:t>, José Antunes</w:t>
      </w:r>
      <w:r w:rsidRPr="00456BD6">
        <w:rPr>
          <w:rFonts w:ascii="Arial" w:hAnsi="Arial"/>
          <w:sz w:val="22"/>
          <w:szCs w:val="22"/>
          <w:vertAlign w:val="superscript"/>
          <w:lang w:val="pt-BR"/>
        </w:rPr>
        <w:t>3</w:t>
      </w:r>
      <w:r w:rsidRPr="00456BD6">
        <w:rPr>
          <w:rFonts w:ascii="Arial" w:hAnsi="Arial"/>
          <w:sz w:val="22"/>
          <w:szCs w:val="22"/>
          <w:lang w:val="pt-BR"/>
        </w:rPr>
        <w:t>, Joana Martins</w:t>
      </w:r>
      <w:r w:rsidRPr="00456BD6">
        <w:rPr>
          <w:rFonts w:ascii="Arial" w:hAnsi="Arial"/>
          <w:sz w:val="22"/>
          <w:szCs w:val="22"/>
          <w:vertAlign w:val="superscript"/>
          <w:lang w:val="pt-BR"/>
        </w:rPr>
        <w:t>2</w:t>
      </w:r>
      <w:r w:rsidRPr="00456BD6">
        <w:rPr>
          <w:rFonts w:ascii="Arial" w:hAnsi="Arial"/>
          <w:sz w:val="22"/>
          <w:szCs w:val="22"/>
          <w:lang w:val="pt-BR"/>
        </w:rPr>
        <w:t xml:space="preserve"> e Juarez da Silva</w:t>
      </w:r>
      <w:r w:rsidRPr="00456BD6">
        <w:rPr>
          <w:rFonts w:ascii="Arial" w:hAnsi="Arial"/>
          <w:sz w:val="22"/>
          <w:szCs w:val="22"/>
          <w:vertAlign w:val="superscript"/>
          <w:lang w:val="pt-BR"/>
        </w:rPr>
        <w:t>4</w:t>
      </w:r>
    </w:p>
    <w:p w:rsidR="00EA601F" w:rsidRPr="00456BD6" w:rsidRDefault="00EA601F">
      <w:pPr>
        <w:jc w:val="center"/>
        <w:rPr>
          <w:rFonts w:ascii="Arial" w:hAnsi="Arial"/>
          <w:sz w:val="22"/>
          <w:szCs w:val="22"/>
          <w:lang w:val="pt-BR"/>
        </w:rPr>
      </w:pPr>
    </w:p>
    <w:p w:rsidR="00EA601F" w:rsidRPr="00456BD6" w:rsidRDefault="008230FF">
      <w:pPr>
        <w:jc w:val="center"/>
        <w:rPr>
          <w:rFonts w:ascii="Arial" w:hAnsi="Arial"/>
          <w:sz w:val="20"/>
          <w:szCs w:val="20"/>
          <w:lang w:val="pt-BR"/>
        </w:rPr>
      </w:pPr>
      <w:proofErr w:type="gramStart"/>
      <w:r w:rsidRPr="00456BD6">
        <w:rPr>
          <w:rFonts w:ascii="Arial" w:hAnsi="Arial"/>
          <w:sz w:val="20"/>
          <w:szCs w:val="20"/>
          <w:vertAlign w:val="superscript"/>
          <w:lang w:val="pt-BR"/>
        </w:rPr>
        <w:t>1</w:t>
      </w:r>
      <w:r w:rsidRPr="00456BD6">
        <w:rPr>
          <w:rFonts w:ascii="Arial" w:hAnsi="Arial"/>
          <w:sz w:val="20"/>
          <w:szCs w:val="20"/>
          <w:lang w:val="pt-BR"/>
        </w:rPr>
        <w:t>Curso</w:t>
      </w:r>
      <w:proofErr w:type="gramEnd"/>
      <w:r w:rsidRPr="00456BD6">
        <w:rPr>
          <w:rFonts w:ascii="Arial" w:hAnsi="Arial"/>
          <w:sz w:val="20"/>
          <w:szCs w:val="20"/>
          <w:lang w:val="pt-BR"/>
        </w:rPr>
        <w:t xml:space="preserve"> de Graduação em Meteorologia, UFPEL</w:t>
      </w:r>
    </w:p>
    <w:p w:rsidR="00EA601F" w:rsidRPr="00456BD6" w:rsidRDefault="008230FF">
      <w:pPr>
        <w:jc w:val="center"/>
        <w:rPr>
          <w:rFonts w:ascii="Arial" w:hAnsi="Arial"/>
          <w:sz w:val="20"/>
          <w:szCs w:val="20"/>
          <w:lang w:val="pt-BR"/>
        </w:rPr>
      </w:pPr>
      <w:proofErr w:type="gramStart"/>
      <w:r w:rsidRPr="00456BD6">
        <w:rPr>
          <w:rFonts w:ascii="Arial" w:hAnsi="Arial"/>
          <w:sz w:val="20"/>
          <w:szCs w:val="20"/>
          <w:vertAlign w:val="superscript"/>
          <w:lang w:val="pt-BR"/>
        </w:rPr>
        <w:t>2</w:t>
      </w:r>
      <w:r w:rsidRPr="00456BD6">
        <w:rPr>
          <w:rFonts w:ascii="Arial" w:hAnsi="Arial"/>
          <w:sz w:val="20"/>
          <w:szCs w:val="20"/>
          <w:lang w:val="pt-BR"/>
        </w:rPr>
        <w:t>Curso</w:t>
      </w:r>
      <w:proofErr w:type="gramEnd"/>
      <w:r w:rsidRPr="00456BD6">
        <w:rPr>
          <w:rFonts w:ascii="Arial" w:hAnsi="Arial"/>
          <w:sz w:val="20"/>
          <w:szCs w:val="20"/>
          <w:lang w:val="pt-BR"/>
        </w:rPr>
        <w:t xml:space="preserve"> de Graduação em Meteorologia, UFSC</w:t>
      </w:r>
    </w:p>
    <w:p w:rsidR="00EA601F" w:rsidRPr="00456BD6" w:rsidRDefault="008230FF">
      <w:pPr>
        <w:jc w:val="center"/>
        <w:rPr>
          <w:rFonts w:ascii="Arial" w:hAnsi="Arial"/>
          <w:sz w:val="20"/>
          <w:szCs w:val="20"/>
          <w:lang w:val="pt-BR"/>
        </w:rPr>
      </w:pPr>
      <w:proofErr w:type="gramStart"/>
      <w:r w:rsidRPr="00456BD6">
        <w:rPr>
          <w:rFonts w:ascii="Arial" w:hAnsi="Arial"/>
          <w:sz w:val="20"/>
          <w:szCs w:val="20"/>
          <w:vertAlign w:val="superscript"/>
          <w:lang w:val="pt-BR"/>
        </w:rPr>
        <w:t>3</w:t>
      </w:r>
      <w:r w:rsidRPr="00456BD6">
        <w:rPr>
          <w:rFonts w:ascii="Arial" w:hAnsi="Arial"/>
          <w:sz w:val="20"/>
          <w:szCs w:val="20"/>
          <w:lang w:val="pt-BR"/>
        </w:rPr>
        <w:t>Curso</w:t>
      </w:r>
      <w:proofErr w:type="gramEnd"/>
      <w:r w:rsidRPr="00456BD6">
        <w:rPr>
          <w:rFonts w:ascii="Arial" w:hAnsi="Arial"/>
          <w:sz w:val="20"/>
          <w:szCs w:val="20"/>
          <w:lang w:val="pt-BR"/>
        </w:rPr>
        <w:t xml:space="preserve"> Técnico em Meteorologia, IFSC</w:t>
      </w:r>
    </w:p>
    <w:p w:rsidR="00EA601F" w:rsidRPr="00456BD6" w:rsidRDefault="008230FF">
      <w:pPr>
        <w:jc w:val="center"/>
        <w:rPr>
          <w:rFonts w:ascii="Arial" w:hAnsi="Arial"/>
          <w:sz w:val="20"/>
          <w:szCs w:val="20"/>
          <w:lang w:val="pt-BR"/>
        </w:rPr>
      </w:pPr>
      <w:proofErr w:type="gramStart"/>
      <w:r w:rsidRPr="00456BD6">
        <w:rPr>
          <w:rFonts w:ascii="Arial" w:hAnsi="Arial"/>
          <w:sz w:val="20"/>
          <w:szCs w:val="20"/>
          <w:vertAlign w:val="superscript"/>
          <w:lang w:val="pt-BR"/>
        </w:rPr>
        <w:t>4</w:t>
      </w:r>
      <w:r w:rsidRPr="00456BD6">
        <w:rPr>
          <w:rFonts w:ascii="Arial" w:hAnsi="Arial"/>
          <w:sz w:val="20"/>
          <w:szCs w:val="20"/>
          <w:lang w:val="pt-BR"/>
        </w:rPr>
        <w:t>Departamento</w:t>
      </w:r>
      <w:proofErr w:type="gramEnd"/>
      <w:r w:rsidRPr="00456BD6">
        <w:rPr>
          <w:rFonts w:ascii="Arial" w:hAnsi="Arial"/>
          <w:sz w:val="20"/>
          <w:szCs w:val="20"/>
          <w:lang w:val="pt-BR"/>
        </w:rPr>
        <w:t xml:space="preserve"> de Física, UFSM</w:t>
      </w:r>
    </w:p>
    <w:p w:rsidR="00EA601F" w:rsidRPr="00456BD6" w:rsidRDefault="00EA601F">
      <w:pPr>
        <w:jc w:val="center"/>
        <w:rPr>
          <w:rFonts w:ascii="Arial" w:hAnsi="Arial"/>
          <w:sz w:val="20"/>
          <w:szCs w:val="20"/>
          <w:lang w:val="pt-BR"/>
        </w:rPr>
      </w:pPr>
    </w:p>
    <w:p w:rsidR="00EA601F" w:rsidRPr="00456BD6" w:rsidRDefault="00EA601F">
      <w:pPr>
        <w:jc w:val="center"/>
        <w:rPr>
          <w:rFonts w:ascii="Arial" w:hAnsi="Arial"/>
          <w:sz w:val="20"/>
          <w:szCs w:val="20"/>
          <w:lang w:val="pt-BR"/>
        </w:rPr>
      </w:pPr>
    </w:p>
    <w:p w:rsidR="00EA601F" w:rsidRDefault="008230FF">
      <w:pPr>
        <w:pStyle w:val="Subttulo"/>
      </w:pPr>
      <w:r>
        <w:t>Resumo</w:t>
      </w:r>
    </w:p>
    <w:p w:rsidR="00EA601F" w:rsidRPr="00456BD6" w:rsidRDefault="008230FF">
      <w:pPr>
        <w:pStyle w:val="Corpodetexto"/>
        <w:rPr>
          <w:sz w:val="20"/>
          <w:szCs w:val="20"/>
          <w:lang w:val="pt-BR"/>
        </w:rPr>
      </w:pPr>
      <w:r w:rsidRPr="00456BD6">
        <w:rPr>
          <w:sz w:val="20"/>
          <w:szCs w:val="20"/>
          <w:lang w:val="pt-BR"/>
        </w:rPr>
        <w:t xml:space="preserve">O resumo do trabalho deve ser escrito em um único parágrafo, com até 200 palavras. Ao final do resumo devem constar de 2 a </w:t>
      </w:r>
      <w:proofErr w:type="gramStart"/>
      <w:r w:rsidRPr="00456BD6">
        <w:rPr>
          <w:sz w:val="20"/>
          <w:szCs w:val="20"/>
          <w:lang w:val="pt-BR"/>
        </w:rPr>
        <w:t>5</w:t>
      </w:r>
      <w:proofErr w:type="gramEnd"/>
      <w:r w:rsidRPr="00456BD6">
        <w:rPr>
          <w:sz w:val="20"/>
          <w:szCs w:val="20"/>
          <w:lang w:val="pt-BR"/>
        </w:rPr>
        <w:t xml:space="preserve"> palavras-chave, separadas por ponto e vírgula.</w:t>
      </w:r>
    </w:p>
    <w:p w:rsidR="00EA601F" w:rsidRPr="00456BD6" w:rsidRDefault="008230FF">
      <w:pPr>
        <w:pStyle w:val="Corpodetexto"/>
        <w:rPr>
          <w:lang w:val="pt-BR"/>
        </w:rPr>
      </w:pPr>
      <w:proofErr w:type="spellStart"/>
      <w:r w:rsidRPr="00456BD6">
        <w:rPr>
          <w:b/>
          <w:bCs/>
          <w:sz w:val="20"/>
          <w:szCs w:val="20"/>
          <w:lang w:val="pt-BR"/>
        </w:rPr>
        <w:t>Palavras-chave</w:t>
      </w:r>
      <w:proofErr w:type="spellEnd"/>
      <w:r w:rsidRPr="00456BD6">
        <w:rPr>
          <w:b/>
          <w:bCs/>
          <w:sz w:val="20"/>
          <w:szCs w:val="20"/>
          <w:lang w:val="pt-BR"/>
        </w:rPr>
        <w:t>:</w:t>
      </w:r>
      <w:r w:rsidRPr="00456BD6">
        <w:rPr>
          <w:sz w:val="20"/>
          <w:szCs w:val="20"/>
          <w:lang w:val="pt-BR"/>
        </w:rPr>
        <w:t xml:space="preserve"> palavra-chave </w:t>
      </w:r>
      <w:proofErr w:type="gramStart"/>
      <w:r w:rsidRPr="00456BD6">
        <w:rPr>
          <w:sz w:val="20"/>
          <w:szCs w:val="20"/>
          <w:lang w:val="pt-BR"/>
        </w:rPr>
        <w:t>1</w:t>
      </w:r>
      <w:proofErr w:type="gramEnd"/>
      <w:r w:rsidRPr="00456BD6">
        <w:rPr>
          <w:sz w:val="20"/>
          <w:szCs w:val="20"/>
          <w:lang w:val="pt-BR"/>
        </w:rPr>
        <w:t>; palavra-chave 2; palavra-chave 3</w:t>
      </w:r>
    </w:p>
    <w:p w:rsidR="00EA601F" w:rsidRPr="00456BD6" w:rsidRDefault="00EA601F">
      <w:pPr>
        <w:pStyle w:val="Corpodetexto"/>
        <w:rPr>
          <w:sz w:val="20"/>
          <w:szCs w:val="20"/>
          <w:lang w:val="pt-BR"/>
        </w:rPr>
      </w:pPr>
    </w:p>
    <w:p w:rsidR="00EA601F" w:rsidRDefault="008230FF">
      <w:pPr>
        <w:pStyle w:val="Subttulo"/>
      </w:pPr>
      <w:r>
        <w:t>Abstract</w:t>
      </w:r>
    </w:p>
    <w:p w:rsidR="00EA601F" w:rsidRPr="00456BD6" w:rsidRDefault="008230FF">
      <w:pPr>
        <w:pStyle w:val="Corpodetexto"/>
        <w:rPr>
          <w:sz w:val="20"/>
          <w:szCs w:val="20"/>
          <w:lang w:val="pt-BR"/>
        </w:rPr>
      </w:pPr>
      <w:r w:rsidRPr="00456BD6">
        <w:rPr>
          <w:sz w:val="20"/>
          <w:szCs w:val="20"/>
          <w:lang w:val="pt-BR"/>
        </w:rPr>
        <w:t>Para o resumo em língua inglesa (abstract) se aplicam as mesmas regras do resumo em português.</w:t>
      </w:r>
    </w:p>
    <w:p w:rsidR="00EA601F" w:rsidRDefault="008230FF">
      <w:pPr>
        <w:pStyle w:val="Corpodetexto"/>
      </w:pPr>
      <w:r>
        <w:rPr>
          <w:b/>
          <w:bCs/>
          <w:sz w:val="20"/>
          <w:szCs w:val="20"/>
        </w:rPr>
        <w:t>Keywords:</w:t>
      </w:r>
      <w:r>
        <w:rPr>
          <w:sz w:val="20"/>
          <w:szCs w:val="20"/>
        </w:rPr>
        <w:t xml:space="preserve"> keyword 1; keyword 2; keyword 3</w:t>
      </w:r>
    </w:p>
    <w:p w:rsidR="00EA601F" w:rsidRDefault="00EA601F">
      <w:pPr>
        <w:pStyle w:val="Corpodetexto"/>
        <w:rPr>
          <w:sz w:val="20"/>
          <w:szCs w:val="20"/>
        </w:rPr>
      </w:pPr>
    </w:p>
    <w:p w:rsidR="00EA601F" w:rsidRDefault="008230FF">
      <w:pPr>
        <w:pStyle w:val="Heading1"/>
        <w:ind w:left="0" w:firstLine="0"/>
      </w:pPr>
      <w:r>
        <w:t>Introdução</w:t>
      </w:r>
    </w:p>
    <w:p w:rsidR="00EA601F" w:rsidRPr="00456BD6" w:rsidRDefault="008230FF">
      <w:pPr>
        <w:pStyle w:val="Corpodetexto"/>
        <w:rPr>
          <w:lang w:val="pt-BR"/>
        </w:rPr>
      </w:pPr>
      <w:r w:rsidRPr="00456BD6">
        <w:rPr>
          <w:lang w:val="pt-BR"/>
        </w:rPr>
        <w:t xml:space="preserve">O artigo ou resumo submetido ao XI Workshop Brasileiro de </w:t>
      </w:r>
      <w:proofErr w:type="spellStart"/>
      <w:r w:rsidRPr="00456BD6">
        <w:rPr>
          <w:lang w:val="pt-BR"/>
        </w:rPr>
        <w:t>M</w:t>
      </w:r>
      <w:r w:rsidR="00254F01">
        <w:rPr>
          <w:lang w:val="pt-BR"/>
        </w:rPr>
        <w:t>icro</w:t>
      </w:r>
      <w:r w:rsidR="00685EF9">
        <w:rPr>
          <w:lang w:val="pt-BR"/>
        </w:rPr>
        <w:t>m</w:t>
      </w:r>
      <w:r w:rsidRPr="00456BD6">
        <w:rPr>
          <w:lang w:val="pt-BR"/>
        </w:rPr>
        <w:t>eteorologia</w:t>
      </w:r>
      <w:proofErr w:type="spellEnd"/>
      <w:r w:rsidRPr="00456BD6">
        <w:rPr>
          <w:lang w:val="pt-BR"/>
        </w:rPr>
        <w:t xml:space="preserve"> deve ser redigido de acordo com as seguintes normas: página a4 (norma ISO 216, com dimensões de 210</w:t>
      </w:r>
      <w:r w:rsidRPr="00456BD6">
        <w:rPr>
          <w:i/>
          <w:iCs/>
          <w:lang w:val="pt-BR"/>
        </w:rPr>
        <w:t>mm</w:t>
      </w:r>
      <w:r w:rsidRPr="00456BD6">
        <w:rPr>
          <w:lang w:val="pt-BR"/>
        </w:rPr>
        <w:t xml:space="preserve"> x 297</w:t>
      </w:r>
      <w:r w:rsidRPr="00456BD6">
        <w:rPr>
          <w:i/>
          <w:iCs/>
          <w:lang w:val="pt-BR"/>
        </w:rPr>
        <w:t>mm</w:t>
      </w:r>
      <w:r w:rsidRPr="00456BD6">
        <w:rPr>
          <w:lang w:val="pt-BR"/>
        </w:rPr>
        <w:t>), com orientação “retrato” As páginas devem ter margens de 2</w:t>
      </w:r>
      <w:r w:rsidRPr="00456BD6">
        <w:rPr>
          <w:i/>
          <w:iCs/>
          <w:lang w:val="pt-BR"/>
        </w:rPr>
        <w:t>cm</w:t>
      </w:r>
      <w:r w:rsidRPr="00456BD6">
        <w:rPr>
          <w:lang w:val="pt-BR"/>
        </w:rPr>
        <w:t xml:space="preserve"> e numeradas a partir da segunda página. Cada parágrafo deve ser iniciado com um avanço (tabulação) de </w:t>
      </w:r>
      <w:proofErr w:type="gramStart"/>
      <w:r w:rsidRPr="00456BD6">
        <w:rPr>
          <w:lang w:val="pt-BR"/>
        </w:rPr>
        <w:t>125</w:t>
      </w:r>
      <w:r w:rsidRPr="00456BD6">
        <w:rPr>
          <w:i/>
          <w:iCs/>
          <w:lang w:val="pt-BR"/>
        </w:rPr>
        <w:t>mm</w:t>
      </w:r>
      <w:proofErr w:type="gramEnd"/>
      <w:r w:rsidRPr="00456BD6">
        <w:rPr>
          <w:lang w:val="pt-BR"/>
        </w:rPr>
        <w:t xml:space="preserve"> em relação à margem esquerda da página.</w:t>
      </w:r>
    </w:p>
    <w:p w:rsidR="00EA601F" w:rsidRPr="00456BD6" w:rsidRDefault="008230FF">
      <w:pPr>
        <w:pStyle w:val="Corpodetexto"/>
        <w:rPr>
          <w:lang w:val="pt-BR"/>
        </w:rPr>
      </w:pPr>
      <w:r w:rsidRPr="00456BD6">
        <w:rPr>
          <w:lang w:val="pt-BR"/>
        </w:rPr>
        <w:t xml:space="preserve">A numeração deve ser inserida de forma centralizada no rodapé da página, em fonte </w:t>
      </w:r>
      <w:proofErr w:type="spellStart"/>
      <w:r w:rsidRPr="00456BD6">
        <w:rPr>
          <w:lang w:val="pt-BR"/>
        </w:rPr>
        <w:t>arial</w:t>
      </w:r>
      <w:proofErr w:type="spellEnd"/>
      <w:r w:rsidRPr="00456BD6">
        <w:rPr>
          <w:lang w:val="pt-BR"/>
        </w:rPr>
        <w:t xml:space="preserve"> 10pt, com um espaçamento de 0,5</w:t>
      </w:r>
      <w:r w:rsidRPr="00456BD6">
        <w:rPr>
          <w:i/>
          <w:iCs/>
          <w:lang w:val="pt-BR"/>
        </w:rPr>
        <w:t>cm</w:t>
      </w:r>
      <w:r w:rsidRPr="00456BD6">
        <w:rPr>
          <w:lang w:val="pt-BR"/>
        </w:rPr>
        <w:t xml:space="preserve"> abaixo da margem inferior da página. Além disso, a partir da segunda página, no cabeçalho deve constar o seguinte texto, em negrito, fonte </w:t>
      </w:r>
      <w:proofErr w:type="spellStart"/>
      <w:r w:rsidRPr="00456BD6">
        <w:rPr>
          <w:lang w:val="pt-BR"/>
        </w:rPr>
        <w:t>arial</w:t>
      </w:r>
      <w:proofErr w:type="spellEnd"/>
      <w:r w:rsidRPr="00456BD6">
        <w:rPr>
          <w:lang w:val="pt-BR"/>
        </w:rPr>
        <w:t xml:space="preserve"> 9pt, alinhado à direita: </w:t>
      </w:r>
      <w:r w:rsidRPr="00B734E0">
        <w:rPr>
          <w:b/>
          <w:lang w:val="pt-BR"/>
        </w:rPr>
        <w:t>X</w:t>
      </w:r>
      <w:r w:rsidR="00B734E0">
        <w:rPr>
          <w:b/>
          <w:lang w:val="pt-BR"/>
        </w:rPr>
        <w:t>II</w:t>
      </w:r>
      <w:r w:rsidRPr="00B734E0">
        <w:rPr>
          <w:b/>
          <w:lang w:val="pt-BR"/>
        </w:rPr>
        <w:t xml:space="preserve">I Workshop Brasileiro de </w:t>
      </w:r>
      <w:proofErr w:type="spellStart"/>
      <w:r w:rsidRPr="00B734E0">
        <w:rPr>
          <w:b/>
          <w:lang w:val="pt-BR"/>
        </w:rPr>
        <w:t>Micrometeorologia</w:t>
      </w:r>
      <w:proofErr w:type="spellEnd"/>
      <w:r w:rsidRPr="00B734E0">
        <w:rPr>
          <w:b/>
          <w:lang w:val="pt-BR"/>
        </w:rPr>
        <w:t xml:space="preserve">, </w:t>
      </w:r>
      <w:proofErr w:type="spellStart"/>
      <w:proofErr w:type="gramStart"/>
      <w:r w:rsidR="00B734E0" w:rsidRPr="00B734E0">
        <w:rPr>
          <w:b/>
          <w:bCs/>
          <w:lang w:val="pt-BR"/>
        </w:rPr>
        <w:t>Alegrete</w:t>
      </w:r>
      <w:r w:rsidR="00B734E0">
        <w:rPr>
          <w:b/>
          <w:bCs/>
          <w:lang w:val="pt-BR"/>
        </w:rPr>
        <w:t>-RS</w:t>
      </w:r>
      <w:proofErr w:type="spellEnd"/>
      <w:proofErr w:type="gramEnd"/>
      <w:r w:rsidRPr="00456BD6">
        <w:rPr>
          <w:b/>
          <w:bCs/>
          <w:lang w:val="pt-BR"/>
        </w:rPr>
        <w:t>, 2</w:t>
      </w:r>
      <w:r w:rsidR="00B734E0">
        <w:rPr>
          <w:b/>
          <w:bCs/>
          <w:lang w:val="pt-BR"/>
        </w:rPr>
        <w:t>5-27</w:t>
      </w:r>
      <w:r w:rsidRPr="00456BD6">
        <w:rPr>
          <w:b/>
          <w:bCs/>
          <w:lang w:val="pt-BR"/>
        </w:rPr>
        <w:t xml:space="preserve"> de </w:t>
      </w:r>
      <w:r w:rsidR="00B734E0">
        <w:rPr>
          <w:b/>
          <w:bCs/>
          <w:lang w:val="pt-BR"/>
        </w:rPr>
        <w:t>outubro</w:t>
      </w:r>
      <w:r w:rsidRPr="00456BD6">
        <w:rPr>
          <w:b/>
          <w:bCs/>
          <w:lang w:val="pt-BR"/>
        </w:rPr>
        <w:t xml:space="preserve"> de 20</w:t>
      </w:r>
      <w:r w:rsidR="00B734E0">
        <w:rPr>
          <w:b/>
          <w:bCs/>
          <w:lang w:val="pt-BR"/>
        </w:rPr>
        <w:t>23</w:t>
      </w:r>
      <w:r w:rsidRPr="00456BD6">
        <w:rPr>
          <w:lang w:val="pt-BR"/>
        </w:rPr>
        <w:t>. O texto do cabeçalho deve ter um espaçamento de 0,5</w:t>
      </w:r>
      <w:r w:rsidRPr="00456BD6">
        <w:rPr>
          <w:i/>
          <w:iCs/>
          <w:lang w:val="pt-BR"/>
        </w:rPr>
        <w:t>cm</w:t>
      </w:r>
      <w:r w:rsidRPr="00456BD6">
        <w:rPr>
          <w:lang w:val="pt-BR"/>
        </w:rPr>
        <w:t xml:space="preserve"> em relação à margem superior da página.</w:t>
      </w:r>
    </w:p>
    <w:p w:rsidR="00EA601F" w:rsidRDefault="008230FF">
      <w:pPr>
        <w:pStyle w:val="Heading2"/>
        <w:ind w:left="709" w:firstLine="0"/>
      </w:pPr>
      <w:r>
        <w:t>Artigo</w:t>
      </w:r>
    </w:p>
    <w:p w:rsidR="00EA601F" w:rsidRPr="00456BD6" w:rsidRDefault="008230FF">
      <w:pPr>
        <w:pStyle w:val="Corpodetexto"/>
        <w:rPr>
          <w:lang w:val="pt-BR"/>
        </w:rPr>
      </w:pPr>
      <w:r w:rsidRPr="00456BD6">
        <w:rPr>
          <w:lang w:val="pt-BR"/>
        </w:rPr>
        <w:t xml:space="preserve">O trabalho inscrito na categoria artigo de conter entre </w:t>
      </w:r>
      <w:proofErr w:type="gramStart"/>
      <w:r w:rsidRPr="00456BD6">
        <w:rPr>
          <w:lang w:val="pt-BR"/>
        </w:rPr>
        <w:t>4</w:t>
      </w:r>
      <w:proofErr w:type="gramEnd"/>
      <w:r w:rsidRPr="00456BD6">
        <w:rPr>
          <w:lang w:val="pt-BR"/>
        </w:rPr>
        <w:t xml:space="preserve"> e 10 páginas, o corpo principal do texto deve ser redigido em português ou inglês, com fonte </w:t>
      </w:r>
      <w:proofErr w:type="spellStart"/>
      <w:r w:rsidRPr="00456BD6">
        <w:rPr>
          <w:lang w:val="pt-BR"/>
        </w:rPr>
        <w:t>arial</w:t>
      </w:r>
      <w:proofErr w:type="spellEnd"/>
      <w:r w:rsidRPr="00456BD6">
        <w:rPr>
          <w:lang w:val="pt-BR"/>
        </w:rPr>
        <w:t xml:space="preserve"> em tamanho 11</w:t>
      </w:r>
      <w:r w:rsidRPr="00456BD6">
        <w:rPr>
          <w:i/>
          <w:iCs/>
          <w:lang w:val="pt-BR"/>
        </w:rPr>
        <w:t xml:space="preserve">pt </w:t>
      </w:r>
      <w:r w:rsidRPr="00456BD6">
        <w:rPr>
          <w:lang w:val="pt-BR"/>
        </w:rPr>
        <w:t xml:space="preserve">contendo, obrigatoriamente, resumos em língua portuguesa e inglesa. Ainda, deve possuir as seções: introdução, materiais e métodos, resultados e conclusões (sendo os </w:t>
      </w:r>
      <w:proofErr w:type="gramStart"/>
      <w:r w:rsidRPr="00456BD6">
        <w:rPr>
          <w:lang w:val="pt-BR"/>
        </w:rPr>
        <w:t>3</w:t>
      </w:r>
      <w:proofErr w:type="gramEnd"/>
      <w:r w:rsidRPr="00456BD6">
        <w:rPr>
          <w:lang w:val="pt-BR"/>
        </w:rPr>
        <w:t xml:space="preserve"> últimos não necessariamente com estas nomenclaturas). Ao final o texto poderá usar um espaço para agradecimentos e, obrigatoriamente, uma seção de referências bibliográficas.</w:t>
      </w:r>
    </w:p>
    <w:p w:rsidR="00EA601F" w:rsidRDefault="008230FF">
      <w:pPr>
        <w:pStyle w:val="Heading2"/>
      </w:pPr>
      <w:r>
        <w:t>Resumo</w:t>
      </w:r>
    </w:p>
    <w:p w:rsidR="00EA601F" w:rsidRPr="00456BD6" w:rsidRDefault="008230FF">
      <w:pPr>
        <w:pStyle w:val="Corpodetexto"/>
        <w:rPr>
          <w:lang w:val="pt-BR"/>
        </w:rPr>
      </w:pPr>
      <w:r w:rsidRPr="00456BD6">
        <w:rPr>
          <w:lang w:val="pt-BR"/>
        </w:rPr>
        <w:t xml:space="preserve">O trabalho inscrito na categoria resumo de conter até </w:t>
      </w:r>
      <w:proofErr w:type="gramStart"/>
      <w:r w:rsidRPr="00456BD6">
        <w:rPr>
          <w:lang w:val="pt-BR"/>
        </w:rPr>
        <w:t>2</w:t>
      </w:r>
      <w:proofErr w:type="gramEnd"/>
      <w:r w:rsidRPr="00456BD6">
        <w:rPr>
          <w:lang w:val="pt-BR"/>
        </w:rPr>
        <w:t xml:space="preserve"> páginas, e deve ser dividido em apenas duas seções, a primeira “resumo” redigida em língua portuguesa e a segunda “abstract” em inglesa. Deve ser utilizada a fonte </w:t>
      </w:r>
      <w:proofErr w:type="spellStart"/>
      <w:r w:rsidRPr="00456BD6">
        <w:rPr>
          <w:lang w:val="pt-BR"/>
        </w:rPr>
        <w:t>arial</w:t>
      </w:r>
      <w:proofErr w:type="spellEnd"/>
      <w:r w:rsidRPr="00456BD6">
        <w:rPr>
          <w:lang w:val="pt-BR"/>
        </w:rPr>
        <w:t xml:space="preserve"> em tamanho 11pt. O autor não deve utilizar a formatação dos resumos em língua portuguesa e inglesa deste modelo para trabalhos da categoria resumo, a formatação a ser utilizada é a do corpo do texto. Ao final o texto poderá usar um espaço para agradecimentos e, obrigatoriamente, uma seção de referências bibliográficas.</w:t>
      </w:r>
    </w:p>
    <w:p w:rsidR="00EA601F" w:rsidRDefault="008230FF">
      <w:pPr>
        <w:pStyle w:val="Heading1"/>
      </w:pPr>
      <w:r>
        <w:lastRenderedPageBreak/>
        <w:t>Título do trabalho, autores, filiação e seções</w:t>
      </w:r>
    </w:p>
    <w:p w:rsidR="00EA601F" w:rsidRPr="00456BD6" w:rsidRDefault="008230FF">
      <w:pPr>
        <w:pStyle w:val="Corpodetexto"/>
        <w:rPr>
          <w:lang w:val="pt-BR"/>
        </w:rPr>
      </w:pPr>
      <w:r w:rsidRPr="00456BD6">
        <w:rPr>
          <w:lang w:val="pt-BR"/>
        </w:rPr>
        <w:t xml:space="preserve">O título do trabalho deve ser apresentado centralizado no topo da primeira página, em fonte </w:t>
      </w:r>
      <w:proofErr w:type="spellStart"/>
      <w:r w:rsidRPr="00456BD6">
        <w:rPr>
          <w:lang w:val="pt-BR"/>
        </w:rPr>
        <w:t>arial</w:t>
      </w:r>
      <w:proofErr w:type="spellEnd"/>
      <w:r w:rsidRPr="00456BD6">
        <w:rPr>
          <w:lang w:val="pt-BR"/>
        </w:rPr>
        <w:t xml:space="preserve"> 14</w:t>
      </w:r>
      <w:r w:rsidRPr="00456BD6">
        <w:rPr>
          <w:i/>
          <w:iCs/>
          <w:lang w:val="pt-BR"/>
        </w:rPr>
        <w:t xml:space="preserve">pt </w:t>
      </w:r>
      <w:r w:rsidRPr="00456BD6">
        <w:rPr>
          <w:lang w:val="pt-BR"/>
        </w:rPr>
        <w:t xml:space="preserve">capitalizadas em tom de azul com a seguinte composição RGB: 31, 72, 118. Abaixo do título deve constar o nome do autor ou autora. Caso o trabalho possua mais de um autor ou autora os nomes devem ser separados por vírgula. Exceção se faz ao último nome que deve ser separado pela preposição “e”. Os nomes devem ser inseridos com fonte </w:t>
      </w:r>
      <w:proofErr w:type="spellStart"/>
      <w:r w:rsidRPr="00456BD6">
        <w:rPr>
          <w:lang w:val="pt-BR"/>
        </w:rPr>
        <w:t>arial</w:t>
      </w:r>
      <w:proofErr w:type="spellEnd"/>
      <w:r w:rsidRPr="00456BD6">
        <w:rPr>
          <w:lang w:val="pt-BR"/>
        </w:rPr>
        <w:t xml:space="preserve"> 11</w:t>
      </w:r>
      <w:r w:rsidRPr="00456BD6">
        <w:rPr>
          <w:i/>
          <w:iCs/>
          <w:lang w:val="pt-BR"/>
        </w:rPr>
        <w:t xml:space="preserve">pt </w:t>
      </w:r>
      <w:r w:rsidRPr="00456BD6">
        <w:rPr>
          <w:lang w:val="pt-BR"/>
        </w:rPr>
        <w:t>e centralizados.</w:t>
      </w:r>
    </w:p>
    <w:p w:rsidR="00EA601F" w:rsidRPr="00456BD6" w:rsidRDefault="008230FF">
      <w:pPr>
        <w:pStyle w:val="Corpodetexto"/>
        <w:rPr>
          <w:lang w:val="pt-BR"/>
        </w:rPr>
      </w:pPr>
      <w:r w:rsidRPr="00456BD6">
        <w:rPr>
          <w:lang w:val="pt-BR"/>
        </w:rPr>
        <w:t xml:space="preserve">Cada autor ou autora deve ser associado </w:t>
      </w:r>
      <w:proofErr w:type="gramStart"/>
      <w:r w:rsidRPr="00456BD6">
        <w:rPr>
          <w:lang w:val="pt-BR"/>
        </w:rPr>
        <w:t>à</w:t>
      </w:r>
      <w:proofErr w:type="gramEnd"/>
      <w:r w:rsidRPr="00456BD6">
        <w:rPr>
          <w:lang w:val="pt-BR"/>
        </w:rPr>
        <w:t xml:space="preserve"> uma instituição. As filiações dos autores devem ser indicadas em fonte </w:t>
      </w:r>
      <w:proofErr w:type="spellStart"/>
      <w:r w:rsidRPr="00456BD6">
        <w:rPr>
          <w:lang w:val="pt-BR"/>
        </w:rPr>
        <w:t>arial</w:t>
      </w:r>
      <w:proofErr w:type="spellEnd"/>
      <w:r w:rsidRPr="00456BD6">
        <w:rPr>
          <w:lang w:val="pt-BR"/>
        </w:rPr>
        <w:t xml:space="preserve"> 10pt, centralizadas e abaixo do nome dos autores, com uma linha de espaçamento. A ligação entre os nomes e filiações será realizada através de um algarismo arábico </w:t>
      </w:r>
      <w:proofErr w:type="gramStart"/>
      <w:r w:rsidRPr="00456BD6">
        <w:rPr>
          <w:lang w:val="pt-BR"/>
        </w:rPr>
        <w:t>sobre-escrito</w:t>
      </w:r>
      <w:proofErr w:type="gramEnd"/>
      <w:r w:rsidRPr="00456BD6">
        <w:rPr>
          <w:lang w:val="pt-BR"/>
        </w:rPr>
        <w:t xml:space="preserve"> logo após o nome do autor e imediatamente antes do nome da instituição.</w:t>
      </w:r>
    </w:p>
    <w:p w:rsidR="00EA601F" w:rsidRPr="00456BD6" w:rsidRDefault="008230FF">
      <w:pPr>
        <w:pStyle w:val="Corpodetexto"/>
        <w:rPr>
          <w:lang w:val="pt-BR"/>
        </w:rPr>
      </w:pPr>
      <w:r w:rsidRPr="00456BD6">
        <w:rPr>
          <w:lang w:val="pt-BR"/>
        </w:rPr>
        <w:t xml:space="preserve">Os títulos de seções devem ser inseridos sem </w:t>
      </w:r>
      <w:proofErr w:type="spellStart"/>
      <w:r w:rsidRPr="00456BD6">
        <w:rPr>
          <w:lang w:val="pt-BR"/>
        </w:rPr>
        <w:t>indentação</w:t>
      </w:r>
      <w:proofErr w:type="spellEnd"/>
      <w:r w:rsidRPr="00456BD6">
        <w:rPr>
          <w:lang w:val="pt-BR"/>
        </w:rPr>
        <w:t xml:space="preserve">, em fonte </w:t>
      </w:r>
      <w:proofErr w:type="spellStart"/>
      <w:r w:rsidRPr="00456BD6">
        <w:rPr>
          <w:lang w:val="pt-BR"/>
        </w:rPr>
        <w:t>arial</w:t>
      </w:r>
      <w:proofErr w:type="spellEnd"/>
      <w:r w:rsidRPr="00456BD6">
        <w:rPr>
          <w:lang w:val="pt-BR"/>
        </w:rPr>
        <w:t xml:space="preserve"> 12pt, negrito, na mesma cor do título. Para as seções numeradas, antes do nome da seção deve constar um algarismo arábico, seguido por um ponto e com um espaço entre este ponto e o nome da seção. A numeração das seções deve seguir a ordem crescente a partir do número um. Entre a última linha de uma seção e o título da próxima deve haver uma linha de espaçamento.</w:t>
      </w:r>
    </w:p>
    <w:p w:rsidR="00EA601F" w:rsidRDefault="008230FF">
      <w:pPr>
        <w:pStyle w:val="Heading2"/>
      </w:pPr>
      <w:r>
        <w:t>Subseções</w:t>
      </w:r>
    </w:p>
    <w:p w:rsidR="00EA601F" w:rsidRPr="00456BD6" w:rsidRDefault="008230FF">
      <w:pPr>
        <w:pStyle w:val="Corpodetexto"/>
        <w:rPr>
          <w:lang w:val="pt-BR"/>
        </w:rPr>
      </w:pPr>
      <w:r w:rsidRPr="00456BD6">
        <w:rPr>
          <w:lang w:val="pt-BR"/>
        </w:rPr>
        <w:t xml:space="preserve">Caso seja necessário dividir uma seção em diferentes tópicos é permitido o uso de subseções. As subseções tem seu título formado de forma semelhante </w:t>
      </w:r>
      <w:proofErr w:type="gramStart"/>
      <w:r w:rsidRPr="00456BD6">
        <w:rPr>
          <w:lang w:val="pt-BR"/>
        </w:rPr>
        <w:t>as</w:t>
      </w:r>
      <w:proofErr w:type="gramEnd"/>
      <w:r w:rsidRPr="00456BD6">
        <w:rPr>
          <w:lang w:val="pt-BR"/>
        </w:rPr>
        <w:t xml:space="preserve"> seções porém são </w:t>
      </w:r>
      <w:proofErr w:type="spellStart"/>
      <w:r w:rsidRPr="00456BD6">
        <w:rPr>
          <w:lang w:val="pt-BR"/>
        </w:rPr>
        <w:t>indentadas</w:t>
      </w:r>
      <w:proofErr w:type="spellEnd"/>
      <w:r w:rsidRPr="00456BD6">
        <w:rPr>
          <w:lang w:val="pt-BR"/>
        </w:rPr>
        <w:t xml:space="preserve"> com o mesmo espaçamento de um parágrafo e sem o negrito. Quanto </w:t>
      </w:r>
      <w:proofErr w:type="gramStart"/>
      <w:r w:rsidRPr="00456BD6">
        <w:rPr>
          <w:lang w:val="pt-BR"/>
        </w:rPr>
        <w:t>a</w:t>
      </w:r>
      <w:proofErr w:type="gramEnd"/>
      <w:r w:rsidRPr="00456BD6">
        <w:rPr>
          <w:lang w:val="pt-BR"/>
        </w:rPr>
        <w:t xml:space="preserve"> numeração, as subseções devem ser iniciadas pelo número da seção na qual se inserem mais o número da subseção, separados por um ponto. A numeração da subseção também segue o mesmo critério das seções e deve ser reiniciado a cada seção.</w:t>
      </w:r>
    </w:p>
    <w:p w:rsidR="00EA601F" w:rsidRPr="00456BD6" w:rsidRDefault="008230FF">
      <w:pPr>
        <w:pStyle w:val="Corpodetexto"/>
        <w:rPr>
          <w:lang w:val="pt-BR"/>
        </w:rPr>
      </w:pPr>
      <w:r w:rsidRPr="00456BD6">
        <w:rPr>
          <w:lang w:val="pt-BR"/>
        </w:rPr>
        <w:t>O título da subseção deve possuir um espaçamento de uma linha em relação ao texto imediatamente anterior.</w:t>
      </w:r>
    </w:p>
    <w:p w:rsidR="00EA601F" w:rsidRDefault="008230FF">
      <w:pPr>
        <w:pStyle w:val="Heading1"/>
      </w:pPr>
      <w:r>
        <w:t>Apresentação das referências bibliográficas</w:t>
      </w:r>
    </w:p>
    <w:p w:rsidR="00EA601F" w:rsidRPr="00456BD6" w:rsidRDefault="008230FF">
      <w:pPr>
        <w:pStyle w:val="Corpodetexto"/>
        <w:rPr>
          <w:lang w:val="pt-BR"/>
        </w:rPr>
      </w:pPr>
      <w:r w:rsidRPr="00456BD6">
        <w:rPr>
          <w:lang w:val="pt-BR"/>
        </w:rPr>
        <w:t xml:space="preserve">A referência a outros trabalhos acadêmicos deverão ser realizadas através do último sobrenome do autor e o ano de publicação. Tal </w:t>
      </w:r>
      <w:proofErr w:type="spellStart"/>
      <w:r w:rsidRPr="00456BD6">
        <w:rPr>
          <w:lang w:val="pt-BR"/>
        </w:rPr>
        <w:t>referenciação</w:t>
      </w:r>
      <w:proofErr w:type="spellEnd"/>
      <w:r w:rsidRPr="00456BD6">
        <w:rPr>
          <w:lang w:val="pt-BR"/>
        </w:rPr>
        <w:t xml:space="preserve"> deverá ser de forma indireta, como por exemplo: Segundo </w:t>
      </w:r>
      <w:proofErr w:type="spellStart"/>
      <w:r w:rsidRPr="00456BD6">
        <w:rPr>
          <w:lang w:val="pt-BR"/>
        </w:rPr>
        <w:t>Stull</w:t>
      </w:r>
      <w:proofErr w:type="spellEnd"/>
      <w:r w:rsidRPr="00456BD6">
        <w:rPr>
          <w:lang w:val="pt-BR"/>
        </w:rPr>
        <w:t xml:space="preserve"> (1988), a camada limite é caracterizada pelo escoamento turbulento..., ou ainda: a camada limite é caracterizada pelo escoamento turbulento (STULL, 1988).</w:t>
      </w:r>
    </w:p>
    <w:p w:rsidR="00EA601F" w:rsidRPr="00456BD6" w:rsidRDefault="008230FF">
      <w:pPr>
        <w:pStyle w:val="Corpodetexto"/>
        <w:rPr>
          <w:lang w:val="pt-BR"/>
        </w:rPr>
      </w:pPr>
      <w:r w:rsidRPr="00456BD6">
        <w:rPr>
          <w:lang w:val="pt-BR"/>
        </w:rPr>
        <w:t xml:space="preserve">No caso de trabalhos com até três autores deve-se, no corpo do texto indicar </w:t>
      </w:r>
      <w:proofErr w:type="gramStart"/>
      <w:r w:rsidRPr="00456BD6">
        <w:rPr>
          <w:lang w:val="pt-BR"/>
        </w:rPr>
        <w:t>os últimos sobrenomes seguido do ano de publicação</w:t>
      </w:r>
      <w:proofErr w:type="gramEnd"/>
      <w:r w:rsidRPr="00456BD6">
        <w:rPr>
          <w:lang w:val="pt-BR"/>
        </w:rPr>
        <w:t xml:space="preserve">: (WITEK; TEIXEIRA; MATHEOU, 2011). Trabalhos com mais de três autores devem ser apresentados pelo sobrenome do primeiro autor mais a expressão </w:t>
      </w:r>
      <w:proofErr w:type="spellStart"/>
      <w:proofErr w:type="gramStart"/>
      <w:r w:rsidRPr="00456BD6">
        <w:rPr>
          <w:lang w:val="pt-BR"/>
        </w:rPr>
        <w:t>et</w:t>
      </w:r>
      <w:proofErr w:type="spellEnd"/>
      <w:proofErr w:type="gramEnd"/>
      <w:r w:rsidRPr="00456BD6">
        <w:rPr>
          <w:lang w:val="pt-BR"/>
        </w:rPr>
        <w:t xml:space="preserve"> al., seguido do ano de publicação: (PUHALES </w:t>
      </w:r>
      <w:proofErr w:type="spellStart"/>
      <w:r w:rsidRPr="00456BD6">
        <w:rPr>
          <w:lang w:val="pt-BR"/>
        </w:rPr>
        <w:t>et</w:t>
      </w:r>
      <w:proofErr w:type="spellEnd"/>
      <w:r w:rsidRPr="00456BD6">
        <w:rPr>
          <w:lang w:val="pt-BR"/>
        </w:rPr>
        <w:t xml:space="preserve"> al., 2015).</w:t>
      </w:r>
    </w:p>
    <w:p w:rsidR="00EA601F" w:rsidRPr="00456BD6" w:rsidRDefault="008230FF">
      <w:pPr>
        <w:pStyle w:val="Corpodetexto"/>
        <w:rPr>
          <w:lang w:val="pt-BR"/>
        </w:rPr>
      </w:pPr>
      <w:proofErr w:type="gramStart"/>
      <w:r w:rsidRPr="00456BD6">
        <w:rPr>
          <w:lang w:val="pt-BR"/>
        </w:rPr>
        <w:t>Recomenda-se</w:t>
      </w:r>
      <w:proofErr w:type="gramEnd"/>
      <w:r w:rsidRPr="00456BD6">
        <w:rPr>
          <w:lang w:val="pt-BR"/>
        </w:rPr>
        <w:t xml:space="preserve"> os trabalhos referenciados sejam artigos publicados em periódicos, </w:t>
      </w:r>
      <w:proofErr w:type="gramStart"/>
      <w:r w:rsidRPr="00456BD6">
        <w:rPr>
          <w:lang w:val="pt-BR"/>
        </w:rPr>
        <w:t>capítulos</w:t>
      </w:r>
      <w:proofErr w:type="gramEnd"/>
      <w:r w:rsidRPr="00456BD6">
        <w:rPr>
          <w:lang w:val="pt-BR"/>
        </w:rPr>
        <w:t xml:space="preserve"> de livros ou livros na integra. No caso de capítulos, ou livros pode-se indicar a página específica da citação: (STULL, 1988, p. 5) ou </w:t>
      </w:r>
      <w:proofErr w:type="spellStart"/>
      <w:r w:rsidRPr="00456BD6">
        <w:rPr>
          <w:lang w:val="pt-BR"/>
        </w:rPr>
        <w:t>Stull</w:t>
      </w:r>
      <w:proofErr w:type="spellEnd"/>
      <w:r w:rsidRPr="00456BD6">
        <w:rPr>
          <w:lang w:val="pt-BR"/>
        </w:rPr>
        <w:t xml:space="preserve"> (1988, p. 5). Caso seja necessário citar materiais de outras fontes </w:t>
      </w:r>
      <w:r w:rsidR="00B734E0" w:rsidRPr="00456BD6">
        <w:rPr>
          <w:lang w:val="pt-BR"/>
        </w:rPr>
        <w:t>existem</w:t>
      </w:r>
      <w:r w:rsidRPr="00456BD6">
        <w:rPr>
          <w:lang w:val="pt-BR"/>
        </w:rPr>
        <w:t xml:space="preserve"> diversos exemplos na seção de referências bibliográficas.</w:t>
      </w:r>
    </w:p>
    <w:p w:rsidR="00EA601F" w:rsidRPr="00456BD6" w:rsidRDefault="008230FF">
      <w:pPr>
        <w:pStyle w:val="Corpodetexto"/>
        <w:rPr>
          <w:lang w:val="pt-BR"/>
        </w:rPr>
      </w:pPr>
      <w:r w:rsidRPr="00456BD6">
        <w:rPr>
          <w:lang w:val="pt-BR"/>
        </w:rPr>
        <w:t xml:space="preserve">Todos os documentos citados no texto devem ter sua referência expressa na seção de referências bibliográficas. Nas referências </w:t>
      </w:r>
      <w:proofErr w:type="gramStart"/>
      <w:r w:rsidRPr="00456BD6">
        <w:rPr>
          <w:lang w:val="pt-BR"/>
        </w:rPr>
        <w:t>devem</w:t>
      </w:r>
      <w:proofErr w:type="gramEnd"/>
      <w:r w:rsidRPr="00456BD6">
        <w:rPr>
          <w:lang w:val="pt-BR"/>
        </w:rPr>
        <w:t xml:space="preserve"> constar o nome de todos os autores, independentemente da quantidade.</w:t>
      </w:r>
    </w:p>
    <w:p w:rsidR="00EA601F" w:rsidRDefault="008230FF">
      <w:pPr>
        <w:pStyle w:val="Heading1"/>
      </w:pPr>
      <w:r>
        <w:t>Figuras, tabelas e equações</w:t>
      </w:r>
    </w:p>
    <w:p w:rsidR="00EA601F" w:rsidRPr="00456BD6" w:rsidRDefault="008230FF">
      <w:pPr>
        <w:pStyle w:val="Corpodetexto"/>
        <w:rPr>
          <w:lang w:val="pt-BR"/>
        </w:rPr>
      </w:pPr>
      <w:r w:rsidRPr="00456BD6">
        <w:rPr>
          <w:lang w:val="pt-BR"/>
        </w:rPr>
        <w:t>As figuras, tabelas e equações apresentadas no trabalho devem ser numeradas, de forma crescente, a partir do número um. Cada um destes elementos tem sua numeração própria. De forma geral, tais elementos devem ser inseridos centralizados na página, com o espaçamento, superior e inferior, de uma linha em relação ao texto. Além disso, os elementos não devem ultrapassar as margens laterais do texto.</w:t>
      </w:r>
    </w:p>
    <w:p w:rsidR="00EA601F" w:rsidRDefault="008230FF">
      <w:pPr>
        <w:pStyle w:val="Heading2"/>
      </w:pPr>
      <w:r>
        <w:t>Uso de figuras</w:t>
      </w:r>
    </w:p>
    <w:p w:rsidR="00EA601F" w:rsidRPr="00456BD6" w:rsidRDefault="008230FF">
      <w:pPr>
        <w:pStyle w:val="Corpodetexto"/>
        <w:rPr>
          <w:lang w:val="pt-BR"/>
        </w:rPr>
      </w:pPr>
      <w:r w:rsidRPr="00456BD6">
        <w:rPr>
          <w:lang w:val="pt-BR"/>
        </w:rPr>
        <w:t>As figuras podem ser inseridas de três formas no texto. Uma delas, centralizada, dividindo o fluxo do texto, conforme o exemplo da figura 1.</w:t>
      </w:r>
    </w:p>
    <w:p w:rsidR="00EA601F" w:rsidRPr="00456BD6" w:rsidRDefault="001F1AAD">
      <w:pPr>
        <w:pStyle w:val="Corpodetexto"/>
        <w:ind w:firstLine="0"/>
        <w:rPr>
          <w:lang w:val="pt-BR"/>
        </w:rPr>
      </w:pPr>
      <w:r w:rsidRPr="001F1AAD">
        <w:lastRenderedPageBreak/>
        <w:pict>
          <v:rect id="_x0000_s1027" style="position:absolute;left:0;text-align:left;margin-left:0;margin-top:0;width:481.9pt;height:353pt;z-index:251657216;mso-wrap-distance-left:0;mso-wrap-distance-right:0;mso-position-horizontal:center;mso-position-vertical:top" stroked="f">
            <v:textbox inset="0,0,0,0">
              <w:txbxContent>
                <w:p w:rsidR="00EA601F" w:rsidRDefault="008230FF">
                  <w:pPr>
                    <w:pStyle w:val="Figure"/>
                    <w:jc w:val="center"/>
                  </w:pPr>
                  <w:r>
                    <w:rPr>
                      <w:noProof/>
                      <w:lang w:val="pt-BR" w:eastAsia="pt-BR" w:bidi="ar-SA"/>
                    </w:rPr>
                    <w:drawing>
                      <wp:inline distT="0" distB="0" distL="0" distR="0">
                        <wp:extent cx="3239770" cy="3903345"/>
                        <wp:effectExtent l="0" t="0" r="0" b="0"/>
                        <wp:docPr id="4"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pic:cNvPicPr>
                                  <a:picLocks noChangeAspect="1" noChangeArrowheads="1"/>
                                </pic:cNvPicPr>
                              </pic:nvPicPr>
                              <pic:blipFill>
                                <a:blip r:embed="rId8"/>
                                <a:stretch>
                                  <a:fillRect/>
                                </a:stretch>
                              </pic:blipFill>
                              <pic:spPr bwMode="auto">
                                <a:xfrm>
                                  <a:off x="0" y="0"/>
                                  <a:ext cx="3239770" cy="3903345"/>
                                </a:xfrm>
                                <a:prstGeom prst="rect">
                                  <a:avLst/>
                                </a:prstGeom>
                              </pic:spPr>
                            </pic:pic>
                          </a:graphicData>
                        </a:graphic>
                      </wp:inline>
                    </w:drawing>
                  </w:r>
                  <w:r>
                    <w:rPr>
                      <w:vanish/>
                    </w:rPr>
                    <w:br/>
                  </w:r>
                </w:p>
                <w:p w:rsidR="00EA601F" w:rsidRDefault="008230FF">
                  <w:pPr>
                    <w:pStyle w:val="Figure"/>
                  </w:pPr>
                  <w:r w:rsidRPr="00456BD6">
                    <w:rPr>
                      <w:lang w:val="pt-BR"/>
                    </w:rPr>
                    <w:t xml:space="preserve">Figura </w:t>
                  </w:r>
                  <w:r w:rsidR="001F1AAD">
                    <w:fldChar w:fldCharType="begin"/>
                  </w:r>
                  <w:r w:rsidRPr="00456BD6">
                    <w:rPr>
                      <w:lang w:val="pt-BR"/>
                    </w:rPr>
                    <w:instrText>SEQ Figure \* ARABIC</w:instrText>
                  </w:r>
                  <w:r w:rsidR="001F1AAD">
                    <w:fldChar w:fldCharType="separate"/>
                  </w:r>
                  <w:r w:rsidRPr="00456BD6">
                    <w:rPr>
                      <w:lang w:val="pt-BR"/>
                    </w:rPr>
                    <w:t>1</w:t>
                  </w:r>
                  <w:r w:rsidR="001F1AAD">
                    <w:fldChar w:fldCharType="end"/>
                  </w:r>
                  <w:r w:rsidRPr="00456BD6">
                    <w:rPr>
                      <w:lang w:val="pt-BR"/>
                    </w:rPr>
                    <w:t xml:space="preserve"> – Representação da cascata de energia cinética turbulenta. </w:t>
                  </w:r>
                  <w:proofErr w:type="spellStart"/>
                  <w:r>
                    <w:t>Adaptada</w:t>
                  </w:r>
                  <w:proofErr w:type="spellEnd"/>
                  <w:r>
                    <w:t xml:space="preserve"> de </w:t>
                  </w:r>
                  <w:proofErr w:type="spellStart"/>
                  <w:r>
                    <w:t>Puhales</w:t>
                  </w:r>
                  <w:proofErr w:type="spellEnd"/>
                  <w:r>
                    <w:t xml:space="preserve"> et al. (2015).</w:t>
                  </w:r>
                </w:p>
              </w:txbxContent>
            </v:textbox>
            <w10:wrap type="topAndBottom"/>
          </v:rect>
        </w:pict>
      </w:r>
    </w:p>
    <w:p w:rsidR="00EA601F" w:rsidRPr="00456BD6" w:rsidRDefault="00EA601F">
      <w:pPr>
        <w:pStyle w:val="Corpodetexto"/>
        <w:ind w:firstLine="0"/>
        <w:rPr>
          <w:lang w:val="pt-BR"/>
        </w:rPr>
      </w:pPr>
    </w:p>
    <w:p w:rsidR="00EA601F" w:rsidRPr="00456BD6" w:rsidRDefault="008230FF">
      <w:pPr>
        <w:pStyle w:val="Corpodetexto"/>
        <w:rPr>
          <w:lang w:val="pt-BR"/>
        </w:rPr>
      </w:pPr>
      <w:r w:rsidRPr="00456BD6">
        <w:rPr>
          <w:lang w:val="pt-BR"/>
        </w:rPr>
        <w:t xml:space="preserve">Cada figura deverá ter uma legenda, posicionada abaixo da mesma com alinhamento justificado, em fonte </w:t>
      </w:r>
      <w:proofErr w:type="spellStart"/>
      <w:r w:rsidRPr="00456BD6">
        <w:rPr>
          <w:lang w:val="pt-BR"/>
        </w:rPr>
        <w:t>arial</w:t>
      </w:r>
      <w:proofErr w:type="spellEnd"/>
      <w:r w:rsidRPr="00456BD6">
        <w:rPr>
          <w:lang w:val="pt-BR"/>
        </w:rPr>
        <w:t xml:space="preserve"> 11pt. No inicio da legenda deve constar a palavra “Figura” seguida pelo seu respectivo número, como forma de identificação do elemento. Após esta identificação e separada por um travessão “–” deve constar uma descrição da figura, acompanhada da fonte se necessário.</w:t>
      </w:r>
    </w:p>
    <w:p w:rsidR="00EA601F" w:rsidRPr="00456BD6" w:rsidRDefault="008230FF">
      <w:pPr>
        <w:pStyle w:val="Corpodetexto"/>
        <w:rPr>
          <w:lang w:val="pt-BR"/>
        </w:rPr>
      </w:pPr>
      <w:r w:rsidRPr="00456BD6">
        <w:rPr>
          <w:lang w:val="pt-BR"/>
        </w:rPr>
        <w:t xml:space="preserve">Uma mesma figura pode ser dividida em </w:t>
      </w:r>
      <w:proofErr w:type="spellStart"/>
      <w:r w:rsidRPr="00456BD6">
        <w:rPr>
          <w:lang w:val="pt-BR"/>
        </w:rPr>
        <w:t>subfiguras</w:t>
      </w:r>
      <w:proofErr w:type="spellEnd"/>
      <w:r w:rsidRPr="00456BD6">
        <w:rPr>
          <w:lang w:val="pt-BR"/>
        </w:rPr>
        <w:t>, e apresentada conforme a figura 2:</w:t>
      </w:r>
    </w:p>
    <w:p w:rsidR="00EA601F" w:rsidRPr="00456BD6" w:rsidRDefault="00EA601F">
      <w:pPr>
        <w:pStyle w:val="Corpodetexto"/>
        <w:rPr>
          <w:lang w:val="pt-BR"/>
        </w:rPr>
      </w:pPr>
    </w:p>
    <w:tbl>
      <w:tblPr>
        <w:tblW w:w="9638" w:type="dxa"/>
        <w:tblCellMar>
          <w:top w:w="55" w:type="dxa"/>
          <w:left w:w="55" w:type="dxa"/>
          <w:bottom w:w="55" w:type="dxa"/>
          <w:right w:w="55" w:type="dxa"/>
        </w:tblCellMar>
        <w:tblLook w:val="0000"/>
      </w:tblPr>
      <w:tblGrid>
        <w:gridCol w:w="4818"/>
        <w:gridCol w:w="4820"/>
      </w:tblGrid>
      <w:tr w:rsidR="00EA601F" w:rsidRPr="00685EF9" w:rsidTr="00456BD6">
        <w:tc>
          <w:tcPr>
            <w:tcW w:w="4818" w:type="dxa"/>
            <w:shd w:val="clear" w:color="auto" w:fill="auto"/>
            <w:vAlign w:val="bottom"/>
          </w:tcPr>
          <w:p w:rsidR="00EA601F" w:rsidRDefault="008230FF">
            <w:pPr>
              <w:pStyle w:val="Contedodatabela"/>
              <w:keepNext/>
              <w:jc w:val="center"/>
              <w:rPr>
                <w:rFonts w:ascii="Arial" w:hAnsi="Arial"/>
                <w:sz w:val="20"/>
                <w:szCs w:val="20"/>
              </w:rPr>
            </w:pPr>
            <w:r>
              <w:rPr>
                <w:rFonts w:ascii="Arial" w:hAnsi="Arial"/>
                <w:noProof/>
                <w:sz w:val="20"/>
                <w:szCs w:val="20"/>
                <w:lang w:val="pt-BR" w:eastAsia="pt-BR" w:bidi="ar-SA"/>
              </w:rPr>
              <w:drawing>
                <wp:inline distT="0" distB="0" distL="0" distR="0">
                  <wp:extent cx="2879725" cy="2063115"/>
                  <wp:effectExtent l="0" t="0" r="0" b="0"/>
                  <wp:docPr id="5"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6"/>
                          <pic:cNvPicPr>
                            <a:picLocks noChangeAspect="1" noChangeArrowheads="1"/>
                          </pic:cNvPicPr>
                        </pic:nvPicPr>
                        <pic:blipFill>
                          <a:blip r:embed="rId9" cstate="print"/>
                          <a:stretch>
                            <a:fillRect/>
                          </a:stretch>
                        </pic:blipFill>
                        <pic:spPr bwMode="auto">
                          <a:xfrm>
                            <a:off x="0" y="0"/>
                            <a:ext cx="2879725" cy="2063115"/>
                          </a:xfrm>
                          <a:prstGeom prst="rect">
                            <a:avLst/>
                          </a:prstGeom>
                        </pic:spPr>
                      </pic:pic>
                    </a:graphicData>
                  </a:graphic>
                </wp:inline>
              </w:drawing>
            </w:r>
          </w:p>
          <w:p w:rsidR="00EA601F" w:rsidRDefault="008230FF">
            <w:pPr>
              <w:pStyle w:val="Contedodatabela"/>
              <w:jc w:val="center"/>
              <w:rPr>
                <w:rFonts w:hint="eastAsia"/>
                <w:sz w:val="20"/>
                <w:szCs w:val="20"/>
              </w:rPr>
            </w:pPr>
            <w:r>
              <w:rPr>
                <w:sz w:val="20"/>
                <w:szCs w:val="20"/>
              </w:rPr>
              <w:t xml:space="preserve">(a) </w:t>
            </w:r>
            <w:proofErr w:type="spellStart"/>
            <w:r>
              <w:rPr>
                <w:sz w:val="20"/>
                <w:szCs w:val="20"/>
              </w:rPr>
              <w:t>Transição</w:t>
            </w:r>
            <w:proofErr w:type="spellEnd"/>
            <w:r>
              <w:rPr>
                <w:sz w:val="20"/>
                <w:szCs w:val="20"/>
              </w:rPr>
              <w:t xml:space="preserve"> laminar-</w:t>
            </w:r>
            <w:proofErr w:type="spellStart"/>
            <w:r>
              <w:rPr>
                <w:sz w:val="20"/>
                <w:szCs w:val="20"/>
              </w:rPr>
              <w:t>turbulento</w:t>
            </w:r>
            <w:proofErr w:type="spellEnd"/>
            <w:r>
              <w:rPr>
                <w:sz w:val="20"/>
                <w:szCs w:val="20"/>
              </w:rPr>
              <w:t>.</w:t>
            </w:r>
          </w:p>
        </w:tc>
        <w:tc>
          <w:tcPr>
            <w:tcW w:w="4820" w:type="dxa"/>
            <w:shd w:val="clear" w:color="auto" w:fill="auto"/>
            <w:vAlign w:val="bottom"/>
          </w:tcPr>
          <w:p w:rsidR="00EA601F" w:rsidRDefault="008230FF">
            <w:pPr>
              <w:pStyle w:val="Contedodatabela"/>
              <w:jc w:val="center"/>
              <w:rPr>
                <w:ins w:id="0" w:author="Autor desconhecido" w:date="2019-09-10T08:32:00Z"/>
                <w:rFonts w:ascii="Arial" w:hAnsi="Arial"/>
                <w:sz w:val="22"/>
              </w:rPr>
            </w:pPr>
            <w:r>
              <w:rPr>
                <w:rFonts w:ascii="Arial" w:hAnsi="Arial"/>
                <w:noProof/>
                <w:sz w:val="22"/>
                <w:lang w:val="pt-BR" w:eastAsia="pt-BR" w:bidi="ar-SA"/>
              </w:rPr>
              <w:drawing>
                <wp:inline distT="0" distB="0" distL="0" distR="0">
                  <wp:extent cx="2879725" cy="2160270"/>
                  <wp:effectExtent l="0" t="0" r="0" b="0"/>
                  <wp:docPr id="6"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7"/>
                          <pic:cNvPicPr>
                            <a:picLocks noChangeAspect="1" noChangeArrowheads="1"/>
                          </pic:cNvPicPr>
                        </pic:nvPicPr>
                        <pic:blipFill>
                          <a:blip r:embed="rId10" cstate="print"/>
                          <a:stretch>
                            <a:fillRect/>
                          </a:stretch>
                        </pic:blipFill>
                        <pic:spPr bwMode="auto">
                          <a:xfrm>
                            <a:off x="0" y="0"/>
                            <a:ext cx="2879725" cy="2160270"/>
                          </a:xfrm>
                          <a:prstGeom prst="rect">
                            <a:avLst/>
                          </a:prstGeom>
                        </pic:spPr>
                      </pic:pic>
                    </a:graphicData>
                  </a:graphic>
                </wp:inline>
              </w:drawing>
            </w:r>
          </w:p>
          <w:p w:rsidR="00EA601F" w:rsidRPr="00456BD6" w:rsidRDefault="008230FF">
            <w:pPr>
              <w:pStyle w:val="Contedodatabela"/>
              <w:jc w:val="center"/>
              <w:rPr>
                <w:rFonts w:hint="eastAsia"/>
                <w:sz w:val="20"/>
                <w:szCs w:val="20"/>
                <w:lang w:val="pt-BR"/>
              </w:rPr>
            </w:pPr>
            <w:r w:rsidRPr="00456BD6">
              <w:rPr>
                <w:sz w:val="20"/>
                <w:szCs w:val="20"/>
                <w:lang w:val="pt-BR"/>
              </w:rPr>
              <w:t>(b) Taxa de dissipação normalizada.</w:t>
            </w:r>
          </w:p>
        </w:tc>
      </w:tr>
    </w:tbl>
    <w:p w:rsidR="00EA601F" w:rsidRPr="00456BD6" w:rsidRDefault="008230FF">
      <w:pPr>
        <w:pStyle w:val="Figure"/>
        <w:rPr>
          <w:lang w:val="pt-BR"/>
        </w:rPr>
      </w:pPr>
      <w:r w:rsidRPr="00456BD6">
        <w:rPr>
          <w:lang w:val="pt-BR"/>
        </w:rPr>
        <w:t xml:space="preserve">Figura </w:t>
      </w:r>
      <w:r w:rsidR="001F1AAD">
        <w:fldChar w:fldCharType="begin"/>
      </w:r>
      <w:r w:rsidRPr="00456BD6">
        <w:rPr>
          <w:lang w:val="pt-BR"/>
        </w:rPr>
        <w:instrText>SEQ Figure \* ARABIC</w:instrText>
      </w:r>
      <w:r w:rsidR="001F1AAD">
        <w:fldChar w:fldCharType="separate"/>
      </w:r>
      <w:r w:rsidRPr="00456BD6">
        <w:rPr>
          <w:lang w:val="pt-BR"/>
        </w:rPr>
        <w:t>2</w:t>
      </w:r>
      <w:r w:rsidR="001F1AAD">
        <w:fldChar w:fldCharType="end"/>
      </w:r>
      <w:r w:rsidRPr="00456BD6">
        <w:rPr>
          <w:lang w:val="pt-BR"/>
        </w:rPr>
        <w:t xml:space="preserve"> – Características do escoamento turbulento. A figura 2a mostra a transição de um escoamento laminar para turbulento. Adaptada de </w:t>
      </w:r>
      <w:proofErr w:type="spellStart"/>
      <w:r w:rsidRPr="00456BD6">
        <w:rPr>
          <w:lang w:val="pt-BR"/>
        </w:rPr>
        <w:t>Wyngaard</w:t>
      </w:r>
      <w:proofErr w:type="spellEnd"/>
      <w:r w:rsidRPr="00456BD6">
        <w:rPr>
          <w:lang w:val="pt-BR"/>
        </w:rPr>
        <w:t xml:space="preserve"> (2010, p. 5). A figura 2b apresenta o resultado encontrado neste estudo para a variação da taxa de dissipação com a velocidade do escoamento livre em um </w:t>
      </w:r>
      <w:proofErr w:type="spellStart"/>
      <w:r w:rsidRPr="00456BD6">
        <w:rPr>
          <w:lang w:val="pt-BR"/>
        </w:rPr>
        <w:t>tunel</w:t>
      </w:r>
      <w:proofErr w:type="spellEnd"/>
      <w:r w:rsidRPr="00456BD6">
        <w:rPr>
          <w:lang w:val="pt-BR"/>
        </w:rPr>
        <w:t xml:space="preserve"> de vento.</w:t>
      </w:r>
    </w:p>
    <w:p w:rsidR="00EA601F" w:rsidRPr="00456BD6" w:rsidRDefault="00EA601F">
      <w:pPr>
        <w:pStyle w:val="Corpodetexto"/>
        <w:ind w:firstLine="0"/>
        <w:rPr>
          <w:lang w:val="pt-BR"/>
        </w:rPr>
      </w:pPr>
    </w:p>
    <w:p w:rsidR="00EA601F" w:rsidRPr="00456BD6" w:rsidRDefault="001F1AAD">
      <w:pPr>
        <w:pStyle w:val="Corpodetexto"/>
        <w:rPr>
          <w:lang w:val="pt-BR"/>
        </w:rPr>
      </w:pPr>
      <w:r w:rsidRPr="001F1AAD">
        <w:pict>
          <v:rect id="_x0000_s1026" style="position:absolute;left:0;text-align:left;margin-left:314.55pt;margin-top:27.85pt;width:160.65pt;height:228.75pt;z-index:251658240;mso-wrap-distance-left:0;mso-wrap-distance-right:0" stroked="f">
            <v:textbox style="mso-next-textbox:#_x0000_s1026" inset="5.65pt,0,0,0">
              <w:txbxContent>
                <w:p w:rsidR="00EA601F" w:rsidRPr="00456BD6" w:rsidRDefault="008230FF">
                  <w:pPr>
                    <w:pStyle w:val="Figure"/>
                    <w:rPr>
                      <w:lang w:val="pt-BR"/>
                    </w:rPr>
                  </w:pPr>
                  <w:r>
                    <w:rPr>
                      <w:noProof/>
                      <w:lang w:val="pt-BR" w:eastAsia="pt-BR" w:bidi="ar-SA"/>
                    </w:rPr>
                    <w:drawing>
                      <wp:inline distT="0" distB="0" distL="0" distR="0">
                        <wp:extent cx="2124075" cy="2528302"/>
                        <wp:effectExtent l="19050" t="0" r="9525" b="0"/>
                        <wp:docPr id="9"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pic:cNvPicPr>
                                  <a:picLocks noChangeAspect="1" noChangeArrowheads="1"/>
                                </pic:cNvPicPr>
                              </pic:nvPicPr>
                              <pic:blipFill>
                                <a:blip r:embed="rId11"/>
                                <a:stretch>
                                  <a:fillRect/>
                                </a:stretch>
                              </pic:blipFill>
                              <pic:spPr bwMode="auto">
                                <a:xfrm>
                                  <a:off x="0" y="0"/>
                                  <a:ext cx="2124075" cy="2528302"/>
                                </a:xfrm>
                                <a:prstGeom prst="rect">
                                  <a:avLst/>
                                </a:prstGeom>
                              </pic:spPr>
                            </pic:pic>
                          </a:graphicData>
                        </a:graphic>
                      </wp:inline>
                    </w:drawing>
                  </w:r>
                  <w:r w:rsidRPr="00456BD6">
                    <w:rPr>
                      <w:vanish/>
                      <w:lang w:val="pt-BR"/>
                    </w:rPr>
                    <w:br/>
                  </w:r>
                  <w:r w:rsidRPr="00456BD6">
                    <w:rPr>
                      <w:lang w:val="pt-BR"/>
                    </w:rPr>
                    <w:t xml:space="preserve">Figura </w:t>
                  </w:r>
                  <w:r w:rsidR="001F1AAD">
                    <w:fldChar w:fldCharType="begin"/>
                  </w:r>
                  <w:r w:rsidRPr="00456BD6">
                    <w:rPr>
                      <w:lang w:val="pt-BR"/>
                    </w:rPr>
                    <w:instrText>SEQ Figure \* ARABIC</w:instrText>
                  </w:r>
                  <w:r w:rsidR="001F1AAD">
                    <w:fldChar w:fldCharType="separate"/>
                  </w:r>
                  <w:r w:rsidRPr="00456BD6">
                    <w:rPr>
                      <w:lang w:val="pt-BR"/>
                    </w:rPr>
                    <w:t>3</w:t>
                  </w:r>
                  <w:r w:rsidR="001F1AAD">
                    <w:fldChar w:fldCharType="end"/>
                  </w:r>
                  <w:r w:rsidRPr="00456BD6">
                    <w:rPr>
                      <w:lang w:val="pt-BR"/>
                    </w:rPr>
                    <w:t xml:space="preserve"> – Perfil vertical da taxa de dissipação.</w:t>
                  </w:r>
                </w:p>
              </w:txbxContent>
            </v:textbox>
            <w10:wrap type="square" side="largest"/>
          </v:rect>
        </w:pict>
      </w:r>
      <w:r w:rsidR="008230FF" w:rsidRPr="00456BD6">
        <w:rPr>
          <w:lang w:val="pt-BR"/>
        </w:rPr>
        <w:t xml:space="preserve">A disposição das </w:t>
      </w:r>
      <w:proofErr w:type="spellStart"/>
      <w:r w:rsidR="008230FF" w:rsidRPr="00456BD6">
        <w:rPr>
          <w:lang w:val="pt-BR"/>
        </w:rPr>
        <w:t>sufiguras</w:t>
      </w:r>
      <w:proofErr w:type="spellEnd"/>
      <w:r w:rsidR="008230FF" w:rsidRPr="00456BD6">
        <w:rPr>
          <w:lang w:val="pt-BR"/>
        </w:rPr>
        <w:t xml:space="preserve"> fica a critério do autor, respeitando-se as margens do texto. Além disso, cada </w:t>
      </w:r>
      <w:proofErr w:type="spellStart"/>
      <w:r w:rsidR="008230FF" w:rsidRPr="00456BD6">
        <w:rPr>
          <w:lang w:val="pt-BR"/>
        </w:rPr>
        <w:t>subfigura</w:t>
      </w:r>
      <w:proofErr w:type="spellEnd"/>
      <w:r w:rsidR="008230FF" w:rsidRPr="00456BD6">
        <w:rPr>
          <w:lang w:val="pt-BR"/>
        </w:rPr>
        <w:t xml:space="preserve"> deve ser identificado com uma letra, partindo-se da letra “a” e em ordem alfabética. Esta identificação deve ser feita logo abaixo da </w:t>
      </w:r>
      <w:proofErr w:type="spellStart"/>
      <w:r w:rsidR="008230FF" w:rsidRPr="00456BD6">
        <w:rPr>
          <w:lang w:val="pt-BR"/>
        </w:rPr>
        <w:t>subfigura</w:t>
      </w:r>
      <w:proofErr w:type="spellEnd"/>
      <w:r w:rsidR="008230FF" w:rsidRPr="00456BD6">
        <w:rPr>
          <w:lang w:val="pt-BR"/>
        </w:rPr>
        <w:t xml:space="preserve">, entre </w:t>
      </w:r>
      <w:proofErr w:type="spellStart"/>
      <w:r w:rsidR="008230FF" w:rsidRPr="00456BD6">
        <w:rPr>
          <w:lang w:val="pt-BR"/>
        </w:rPr>
        <w:t>parenteses</w:t>
      </w:r>
      <w:proofErr w:type="spellEnd"/>
      <w:r w:rsidR="008230FF" w:rsidRPr="00456BD6">
        <w:rPr>
          <w:lang w:val="pt-BR"/>
        </w:rPr>
        <w:t xml:space="preserve"> e centralizada. Junto a cada </w:t>
      </w:r>
      <w:proofErr w:type="spellStart"/>
      <w:r w:rsidR="008230FF" w:rsidRPr="00456BD6">
        <w:rPr>
          <w:lang w:val="pt-BR"/>
        </w:rPr>
        <w:t>subfigura</w:t>
      </w:r>
      <w:proofErr w:type="spellEnd"/>
      <w:r w:rsidR="008230FF" w:rsidRPr="00456BD6">
        <w:rPr>
          <w:lang w:val="pt-BR"/>
        </w:rPr>
        <w:t xml:space="preserve"> deve constar uma descrição breve da mesma. Uma descrição mais completa deve ser inserida na legenda. Não há um limite para </w:t>
      </w:r>
      <w:proofErr w:type="spellStart"/>
      <w:r w:rsidR="008230FF" w:rsidRPr="00456BD6">
        <w:rPr>
          <w:lang w:val="pt-BR"/>
        </w:rPr>
        <w:t>subfiguras</w:t>
      </w:r>
      <w:proofErr w:type="spellEnd"/>
      <w:r w:rsidR="008230FF" w:rsidRPr="00456BD6">
        <w:rPr>
          <w:lang w:val="pt-BR"/>
        </w:rPr>
        <w:t xml:space="preserve"> de um mesmo elemento. Contudo, todos os painéis devem ficar na </w:t>
      </w:r>
      <w:proofErr w:type="gramStart"/>
      <w:r w:rsidR="008230FF" w:rsidRPr="00456BD6">
        <w:rPr>
          <w:lang w:val="pt-BR"/>
        </w:rPr>
        <w:t>mesma</w:t>
      </w:r>
      <w:proofErr w:type="gramEnd"/>
      <w:r w:rsidR="008230FF" w:rsidRPr="00456BD6">
        <w:rPr>
          <w:lang w:val="pt-BR"/>
        </w:rPr>
        <w:t xml:space="preserve"> página.</w:t>
      </w:r>
    </w:p>
    <w:p w:rsidR="00EA601F" w:rsidRPr="00456BD6" w:rsidRDefault="008230FF">
      <w:pPr>
        <w:pStyle w:val="Corpodetexto"/>
        <w:rPr>
          <w:lang w:val="pt-BR"/>
        </w:rPr>
      </w:pPr>
      <w:r w:rsidRPr="00456BD6">
        <w:rPr>
          <w:lang w:val="pt-BR"/>
        </w:rPr>
        <w:t>Adicionalmente, figuras podem ser inseridas lado a lado com o texto, conforme exemplifica a figura 3. Neste caso, a figura e sua legenda devem ser encerradas por um quadro. As considerações sobre a legenda e tamanho da figura são as mesmas.</w:t>
      </w:r>
    </w:p>
    <w:p w:rsidR="00EA601F" w:rsidRPr="00456BD6" w:rsidRDefault="008230FF">
      <w:pPr>
        <w:pStyle w:val="Corpodetexto"/>
        <w:rPr>
          <w:lang w:val="pt-BR"/>
        </w:rPr>
      </w:pPr>
      <w:r w:rsidRPr="00456BD6">
        <w:rPr>
          <w:lang w:val="pt-BR"/>
        </w:rPr>
        <w:t xml:space="preserve">Todas as figuras inseridas no texto devem ser referenciadas. Isto deve ser realizado através da palavra “figura” (com letras minúsculas), seguida do respectivo número (ou numero e letra no caso se </w:t>
      </w:r>
      <w:proofErr w:type="spellStart"/>
      <w:r w:rsidRPr="00456BD6">
        <w:rPr>
          <w:lang w:val="pt-BR"/>
        </w:rPr>
        <w:t>subfigura</w:t>
      </w:r>
      <w:proofErr w:type="spellEnd"/>
      <w:r w:rsidRPr="00456BD6">
        <w:rPr>
          <w:lang w:val="pt-BR"/>
        </w:rPr>
        <w:t>). Ainda, não se faz exigências em relação à resolução mínima da figura. Contudo, se o comitê avaliador julgar que a figura não está apresentada com qualidade gráfica aceitável, poderá exigir uma nova versão com maior qualidade.</w:t>
      </w:r>
    </w:p>
    <w:p w:rsidR="00EA601F" w:rsidRDefault="008230FF">
      <w:pPr>
        <w:pStyle w:val="Heading2"/>
      </w:pPr>
      <w:r>
        <w:t>Uso de tabelas</w:t>
      </w:r>
    </w:p>
    <w:p w:rsidR="00EA601F" w:rsidRPr="00456BD6" w:rsidRDefault="008230FF">
      <w:pPr>
        <w:pStyle w:val="Corpodetexto"/>
        <w:rPr>
          <w:lang w:val="pt-BR"/>
        </w:rPr>
      </w:pPr>
      <w:r w:rsidRPr="00456BD6">
        <w:rPr>
          <w:lang w:val="pt-BR"/>
        </w:rPr>
        <w:t>O uso de tabelas tem suas normas semelhantes àquelas para figuras que dividem o texto. Um exemplo é a tabela 1. Neste caso, faz-se diferença na legenda da tabela que deve ser apresentada no topo da mesma, iniciada pela palavra “Tabela” seguida de um algarismo arábico e um travessão.</w:t>
      </w:r>
    </w:p>
    <w:p w:rsidR="00EA601F" w:rsidRPr="00456BD6" w:rsidRDefault="008230FF">
      <w:pPr>
        <w:pStyle w:val="Tabela"/>
        <w:keepNext/>
        <w:rPr>
          <w:lang w:val="pt-BR"/>
        </w:rPr>
      </w:pPr>
      <w:r w:rsidRPr="00456BD6">
        <w:rPr>
          <w:lang w:val="pt-BR"/>
        </w:rPr>
        <w:t xml:space="preserve">Tabela </w:t>
      </w:r>
      <w:r w:rsidR="001F1AAD">
        <w:fldChar w:fldCharType="begin"/>
      </w:r>
      <w:r w:rsidRPr="00456BD6">
        <w:rPr>
          <w:lang w:val="pt-BR"/>
        </w:rPr>
        <w:instrText>SEQ Tabela \* ARABIC</w:instrText>
      </w:r>
      <w:r w:rsidR="001F1AAD">
        <w:fldChar w:fldCharType="separate"/>
      </w:r>
      <w:r w:rsidRPr="00456BD6">
        <w:rPr>
          <w:lang w:val="pt-BR"/>
        </w:rPr>
        <w:t>1</w:t>
      </w:r>
      <w:r w:rsidR="001F1AAD">
        <w:fldChar w:fldCharType="end"/>
      </w:r>
      <w:r w:rsidRPr="00456BD6">
        <w:rPr>
          <w:lang w:val="pt-BR"/>
        </w:rPr>
        <w:t xml:space="preserve"> – Um exemplo de tabela. As tabelas também podem ser inseridas lado a lado com o </w:t>
      </w:r>
      <w:proofErr w:type="gramStart"/>
      <w:r w:rsidRPr="00456BD6">
        <w:rPr>
          <w:lang w:val="pt-BR"/>
        </w:rPr>
        <w:t>texto,</w:t>
      </w:r>
      <w:proofErr w:type="gramEnd"/>
      <w:r w:rsidRPr="00456BD6">
        <w:rPr>
          <w:lang w:val="pt-BR"/>
        </w:rPr>
        <w:t>como a figura 3.</w:t>
      </w:r>
    </w:p>
    <w:tbl>
      <w:tblPr>
        <w:tblW w:w="4535" w:type="dxa"/>
        <w:jc w:val="center"/>
        <w:tblBorders>
          <w:top w:val="single" w:sz="4" w:space="0" w:color="000000"/>
          <w:bottom w:val="single" w:sz="4" w:space="0" w:color="000000"/>
          <w:insideH w:val="single" w:sz="4" w:space="0" w:color="000000"/>
        </w:tblBorders>
        <w:tblCellMar>
          <w:top w:w="55" w:type="dxa"/>
          <w:left w:w="55" w:type="dxa"/>
          <w:bottom w:w="55" w:type="dxa"/>
          <w:right w:w="55" w:type="dxa"/>
        </w:tblCellMar>
        <w:tblLook w:val="0000"/>
      </w:tblPr>
      <w:tblGrid>
        <w:gridCol w:w="1133"/>
        <w:gridCol w:w="1134"/>
        <w:gridCol w:w="1134"/>
        <w:gridCol w:w="1134"/>
      </w:tblGrid>
      <w:tr w:rsidR="00EA601F">
        <w:trPr>
          <w:jc w:val="center"/>
        </w:trPr>
        <w:tc>
          <w:tcPr>
            <w:tcW w:w="1133" w:type="dxa"/>
            <w:tcBorders>
              <w:top w:val="single" w:sz="4" w:space="0" w:color="000000"/>
              <w:bottom w:val="single" w:sz="4" w:space="0" w:color="000000"/>
            </w:tcBorders>
            <w:shd w:val="clear" w:color="auto" w:fill="auto"/>
          </w:tcPr>
          <w:p w:rsidR="00EA601F" w:rsidRDefault="008230FF">
            <w:pPr>
              <w:pStyle w:val="Contedodatabela"/>
              <w:jc w:val="both"/>
              <w:rPr>
                <w:rFonts w:ascii="Arial" w:hAnsi="Arial"/>
                <w:sz w:val="22"/>
              </w:rPr>
            </w:pPr>
            <w:proofErr w:type="spellStart"/>
            <w:r>
              <w:rPr>
                <w:rFonts w:ascii="Arial" w:hAnsi="Arial"/>
                <w:sz w:val="22"/>
              </w:rPr>
              <w:t>col</w:t>
            </w:r>
            <w:proofErr w:type="spellEnd"/>
            <w:r>
              <w:rPr>
                <w:rFonts w:ascii="Arial" w:hAnsi="Arial"/>
                <w:sz w:val="22"/>
              </w:rPr>
              <w:t xml:space="preserve"> 1</w:t>
            </w:r>
          </w:p>
        </w:tc>
        <w:tc>
          <w:tcPr>
            <w:tcW w:w="1134" w:type="dxa"/>
            <w:tcBorders>
              <w:top w:val="single" w:sz="4" w:space="0" w:color="000000"/>
              <w:bottom w:val="single" w:sz="4" w:space="0" w:color="000000"/>
            </w:tcBorders>
            <w:shd w:val="clear" w:color="auto" w:fill="auto"/>
          </w:tcPr>
          <w:p w:rsidR="00EA601F" w:rsidRDefault="008230FF">
            <w:pPr>
              <w:pStyle w:val="Contedodatabela"/>
              <w:jc w:val="both"/>
              <w:rPr>
                <w:rFonts w:ascii="Arial" w:hAnsi="Arial"/>
                <w:sz w:val="22"/>
              </w:rPr>
            </w:pPr>
            <w:proofErr w:type="spellStart"/>
            <w:r>
              <w:rPr>
                <w:rFonts w:ascii="Arial" w:hAnsi="Arial"/>
                <w:sz w:val="22"/>
              </w:rPr>
              <w:t>col</w:t>
            </w:r>
            <w:proofErr w:type="spellEnd"/>
            <w:r>
              <w:rPr>
                <w:rFonts w:ascii="Arial" w:hAnsi="Arial"/>
                <w:sz w:val="22"/>
              </w:rPr>
              <w:t xml:space="preserve"> 2</w:t>
            </w:r>
          </w:p>
        </w:tc>
        <w:tc>
          <w:tcPr>
            <w:tcW w:w="1134" w:type="dxa"/>
            <w:tcBorders>
              <w:top w:val="single" w:sz="4" w:space="0" w:color="000000"/>
              <w:bottom w:val="single" w:sz="4" w:space="0" w:color="000000"/>
            </w:tcBorders>
            <w:shd w:val="clear" w:color="auto" w:fill="auto"/>
          </w:tcPr>
          <w:p w:rsidR="00EA601F" w:rsidRDefault="008230FF">
            <w:pPr>
              <w:pStyle w:val="Contedodatabela"/>
              <w:jc w:val="both"/>
              <w:rPr>
                <w:rFonts w:ascii="Arial" w:hAnsi="Arial"/>
                <w:sz w:val="22"/>
              </w:rPr>
            </w:pPr>
            <w:proofErr w:type="spellStart"/>
            <w:r>
              <w:rPr>
                <w:rFonts w:ascii="Arial" w:hAnsi="Arial"/>
                <w:sz w:val="22"/>
              </w:rPr>
              <w:t>col</w:t>
            </w:r>
            <w:proofErr w:type="spellEnd"/>
            <w:r>
              <w:rPr>
                <w:rFonts w:ascii="Arial" w:hAnsi="Arial"/>
                <w:sz w:val="22"/>
              </w:rPr>
              <w:t xml:space="preserve"> 3</w:t>
            </w:r>
          </w:p>
        </w:tc>
        <w:tc>
          <w:tcPr>
            <w:tcW w:w="1134" w:type="dxa"/>
            <w:tcBorders>
              <w:top w:val="single" w:sz="4" w:space="0" w:color="000000"/>
              <w:bottom w:val="single" w:sz="4" w:space="0" w:color="000000"/>
            </w:tcBorders>
            <w:shd w:val="clear" w:color="auto" w:fill="auto"/>
          </w:tcPr>
          <w:p w:rsidR="00EA601F" w:rsidRDefault="008230FF">
            <w:pPr>
              <w:pStyle w:val="Contedodatabela"/>
              <w:jc w:val="both"/>
              <w:rPr>
                <w:rFonts w:ascii="Arial" w:hAnsi="Arial"/>
                <w:sz w:val="22"/>
              </w:rPr>
            </w:pPr>
            <w:proofErr w:type="spellStart"/>
            <w:r>
              <w:rPr>
                <w:rFonts w:ascii="Arial" w:hAnsi="Arial"/>
                <w:sz w:val="22"/>
              </w:rPr>
              <w:t>col</w:t>
            </w:r>
            <w:proofErr w:type="spellEnd"/>
            <w:r>
              <w:rPr>
                <w:rFonts w:ascii="Arial" w:hAnsi="Arial"/>
                <w:sz w:val="22"/>
              </w:rPr>
              <w:t xml:space="preserve"> 4</w:t>
            </w:r>
          </w:p>
        </w:tc>
      </w:tr>
      <w:tr w:rsidR="00EA601F">
        <w:trPr>
          <w:jc w:val="center"/>
        </w:trPr>
        <w:tc>
          <w:tcPr>
            <w:tcW w:w="1133" w:type="dxa"/>
            <w:shd w:val="clear" w:color="auto" w:fill="auto"/>
          </w:tcPr>
          <w:p w:rsidR="00EA601F" w:rsidRDefault="008230FF">
            <w:pPr>
              <w:pStyle w:val="Contedodatabela"/>
              <w:jc w:val="both"/>
              <w:rPr>
                <w:rFonts w:ascii="Arial" w:hAnsi="Arial"/>
                <w:sz w:val="22"/>
              </w:rPr>
            </w:pPr>
            <w:proofErr w:type="spellStart"/>
            <w:r>
              <w:rPr>
                <w:rFonts w:ascii="Arial" w:hAnsi="Arial"/>
                <w:sz w:val="22"/>
              </w:rPr>
              <w:t>resl</w:t>
            </w:r>
            <w:proofErr w:type="spellEnd"/>
            <w:r>
              <w:rPr>
                <w:rFonts w:ascii="Arial" w:hAnsi="Arial"/>
                <w:sz w:val="22"/>
              </w:rPr>
              <w:t xml:space="preserve"> 1</w:t>
            </w:r>
          </w:p>
        </w:tc>
        <w:tc>
          <w:tcPr>
            <w:tcW w:w="1134" w:type="dxa"/>
            <w:shd w:val="clear" w:color="auto" w:fill="auto"/>
          </w:tcPr>
          <w:p w:rsidR="00EA601F" w:rsidRDefault="008230FF">
            <w:pPr>
              <w:pStyle w:val="Contedodatabela"/>
              <w:jc w:val="both"/>
              <w:rPr>
                <w:rFonts w:ascii="Arial" w:hAnsi="Arial"/>
                <w:sz w:val="22"/>
              </w:rPr>
            </w:pPr>
            <w:proofErr w:type="spellStart"/>
            <w:r>
              <w:rPr>
                <w:rFonts w:ascii="Arial" w:hAnsi="Arial"/>
                <w:sz w:val="22"/>
              </w:rPr>
              <w:t>resl</w:t>
            </w:r>
            <w:proofErr w:type="spellEnd"/>
            <w:r>
              <w:rPr>
                <w:rFonts w:ascii="Arial" w:hAnsi="Arial"/>
                <w:sz w:val="22"/>
              </w:rPr>
              <w:t xml:space="preserve"> 2</w:t>
            </w:r>
          </w:p>
        </w:tc>
        <w:tc>
          <w:tcPr>
            <w:tcW w:w="1134" w:type="dxa"/>
            <w:shd w:val="clear" w:color="auto" w:fill="auto"/>
          </w:tcPr>
          <w:p w:rsidR="00EA601F" w:rsidRDefault="008230FF">
            <w:pPr>
              <w:pStyle w:val="Contedodatabela"/>
              <w:jc w:val="both"/>
              <w:rPr>
                <w:rFonts w:ascii="Arial" w:hAnsi="Arial"/>
                <w:sz w:val="22"/>
              </w:rPr>
            </w:pPr>
            <w:proofErr w:type="spellStart"/>
            <w:r>
              <w:rPr>
                <w:rFonts w:ascii="Arial" w:hAnsi="Arial"/>
                <w:sz w:val="22"/>
              </w:rPr>
              <w:t>resl</w:t>
            </w:r>
            <w:proofErr w:type="spellEnd"/>
            <w:r>
              <w:rPr>
                <w:rFonts w:ascii="Arial" w:hAnsi="Arial"/>
                <w:sz w:val="22"/>
              </w:rPr>
              <w:t xml:space="preserve"> 3</w:t>
            </w:r>
          </w:p>
        </w:tc>
        <w:tc>
          <w:tcPr>
            <w:tcW w:w="1134" w:type="dxa"/>
            <w:shd w:val="clear" w:color="auto" w:fill="auto"/>
          </w:tcPr>
          <w:p w:rsidR="00EA601F" w:rsidRDefault="008230FF">
            <w:pPr>
              <w:pStyle w:val="Contedodatabela"/>
              <w:jc w:val="both"/>
              <w:rPr>
                <w:rFonts w:ascii="Arial" w:hAnsi="Arial"/>
                <w:sz w:val="22"/>
              </w:rPr>
            </w:pPr>
            <w:proofErr w:type="spellStart"/>
            <w:r>
              <w:rPr>
                <w:rFonts w:ascii="Arial" w:hAnsi="Arial"/>
                <w:sz w:val="22"/>
              </w:rPr>
              <w:t>resl</w:t>
            </w:r>
            <w:proofErr w:type="spellEnd"/>
            <w:r>
              <w:rPr>
                <w:rFonts w:ascii="Arial" w:hAnsi="Arial"/>
                <w:sz w:val="22"/>
              </w:rPr>
              <w:t xml:space="preserve"> 4</w:t>
            </w:r>
          </w:p>
        </w:tc>
      </w:tr>
      <w:tr w:rsidR="00EA601F">
        <w:trPr>
          <w:jc w:val="center"/>
        </w:trPr>
        <w:tc>
          <w:tcPr>
            <w:tcW w:w="1133" w:type="dxa"/>
            <w:shd w:val="clear" w:color="auto" w:fill="auto"/>
          </w:tcPr>
          <w:p w:rsidR="00EA601F" w:rsidRDefault="008230FF">
            <w:pPr>
              <w:pStyle w:val="Contedodatabela"/>
              <w:jc w:val="both"/>
              <w:rPr>
                <w:rFonts w:ascii="Arial" w:hAnsi="Arial"/>
                <w:sz w:val="22"/>
              </w:rPr>
            </w:pPr>
            <w:proofErr w:type="spellStart"/>
            <w:r>
              <w:rPr>
                <w:rFonts w:ascii="Arial" w:hAnsi="Arial"/>
                <w:sz w:val="22"/>
              </w:rPr>
              <w:t>resl</w:t>
            </w:r>
            <w:proofErr w:type="spellEnd"/>
            <w:r>
              <w:rPr>
                <w:rFonts w:ascii="Arial" w:hAnsi="Arial"/>
                <w:sz w:val="22"/>
              </w:rPr>
              <w:t xml:space="preserve"> 1</w:t>
            </w:r>
          </w:p>
        </w:tc>
        <w:tc>
          <w:tcPr>
            <w:tcW w:w="1134" w:type="dxa"/>
            <w:shd w:val="clear" w:color="auto" w:fill="auto"/>
          </w:tcPr>
          <w:p w:rsidR="00EA601F" w:rsidRDefault="008230FF">
            <w:pPr>
              <w:pStyle w:val="Contedodatabela"/>
              <w:jc w:val="both"/>
              <w:rPr>
                <w:rFonts w:ascii="Arial" w:hAnsi="Arial"/>
                <w:sz w:val="22"/>
              </w:rPr>
            </w:pPr>
            <w:proofErr w:type="spellStart"/>
            <w:r>
              <w:rPr>
                <w:rFonts w:ascii="Arial" w:hAnsi="Arial"/>
                <w:sz w:val="22"/>
              </w:rPr>
              <w:t>resl</w:t>
            </w:r>
            <w:proofErr w:type="spellEnd"/>
            <w:r>
              <w:rPr>
                <w:rFonts w:ascii="Arial" w:hAnsi="Arial"/>
                <w:sz w:val="22"/>
              </w:rPr>
              <w:t xml:space="preserve"> 12</w:t>
            </w:r>
          </w:p>
        </w:tc>
        <w:tc>
          <w:tcPr>
            <w:tcW w:w="1134" w:type="dxa"/>
            <w:shd w:val="clear" w:color="auto" w:fill="auto"/>
          </w:tcPr>
          <w:p w:rsidR="00EA601F" w:rsidRDefault="008230FF">
            <w:pPr>
              <w:pStyle w:val="Contedodatabela"/>
              <w:jc w:val="both"/>
              <w:rPr>
                <w:rFonts w:ascii="Arial" w:hAnsi="Arial"/>
                <w:sz w:val="22"/>
              </w:rPr>
            </w:pPr>
            <w:proofErr w:type="spellStart"/>
            <w:r>
              <w:rPr>
                <w:rFonts w:ascii="Arial" w:hAnsi="Arial"/>
                <w:sz w:val="22"/>
              </w:rPr>
              <w:t>resl</w:t>
            </w:r>
            <w:proofErr w:type="spellEnd"/>
            <w:r>
              <w:rPr>
                <w:rFonts w:ascii="Arial" w:hAnsi="Arial"/>
                <w:sz w:val="22"/>
              </w:rPr>
              <w:t xml:space="preserve"> 13</w:t>
            </w:r>
          </w:p>
        </w:tc>
        <w:tc>
          <w:tcPr>
            <w:tcW w:w="1134" w:type="dxa"/>
            <w:shd w:val="clear" w:color="auto" w:fill="auto"/>
          </w:tcPr>
          <w:p w:rsidR="00EA601F" w:rsidRDefault="008230FF">
            <w:pPr>
              <w:pStyle w:val="Contedodatabela"/>
              <w:jc w:val="both"/>
              <w:rPr>
                <w:rFonts w:ascii="Arial" w:hAnsi="Arial"/>
                <w:sz w:val="22"/>
              </w:rPr>
            </w:pPr>
            <w:proofErr w:type="spellStart"/>
            <w:r>
              <w:rPr>
                <w:rFonts w:ascii="Arial" w:hAnsi="Arial"/>
                <w:sz w:val="22"/>
              </w:rPr>
              <w:t>resl</w:t>
            </w:r>
            <w:proofErr w:type="spellEnd"/>
            <w:r>
              <w:rPr>
                <w:rFonts w:ascii="Arial" w:hAnsi="Arial"/>
                <w:sz w:val="22"/>
              </w:rPr>
              <w:t xml:space="preserve"> 14</w:t>
            </w:r>
          </w:p>
        </w:tc>
      </w:tr>
      <w:tr w:rsidR="00EA601F">
        <w:trPr>
          <w:jc w:val="center"/>
        </w:trPr>
        <w:tc>
          <w:tcPr>
            <w:tcW w:w="1133" w:type="dxa"/>
            <w:tcBorders>
              <w:bottom w:val="single" w:sz="4" w:space="0" w:color="000000"/>
            </w:tcBorders>
            <w:shd w:val="clear" w:color="auto" w:fill="auto"/>
          </w:tcPr>
          <w:p w:rsidR="00EA601F" w:rsidRDefault="008230FF">
            <w:pPr>
              <w:pStyle w:val="Contedodatabela"/>
              <w:jc w:val="both"/>
              <w:rPr>
                <w:rFonts w:ascii="Arial" w:hAnsi="Arial"/>
                <w:sz w:val="22"/>
              </w:rPr>
            </w:pPr>
            <w:proofErr w:type="spellStart"/>
            <w:r>
              <w:rPr>
                <w:rFonts w:ascii="Arial" w:hAnsi="Arial"/>
                <w:sz w:val="22"/>
              </w:rPr>
              <w:t>resl</w:t>
            </w:r>
            <w:proofErr w:type="spellEnd"/>
            <w:r>
              <w:rPr>
                <w:rFonts w:ascii="Arial" w:hAnsi="Arial"/>
                <w:sz w:val="22"/>
              </w:rPr>
              <w:t xml:space="preserve"> 21</w:t>
            </w:r>
          </w:p>
        </w:tc>
        <w:tc>
          <w:tcPr>
            <w:tcW w:w="1134" w:type="dxa"/>
            <w:tcBorders>
              <w:bottom w:val="single" w:sz="4" w:space="0" w:color="000000"/>
            </w:tcBorders>
            <w:shd w:val="clear" w:color="auto" w:fill="auto"/>
          </w:tcPr>
          <w:p w:rsidR="00EA601F" w:rsidRDefault="008230FF">
            <w:pPr>
              <w:pStyle w:val="Contedodatabela"/>
              <w:jc w:val="both"/>
              <w:rPr>
                <w:rFonts w:ascii="Arial" w:hAnsi="Arial"/>
                <w:sz w:val="22"/>
              </w:rPr>
            </w:pPr>
            <w:proofErr w:type="spellStart"/>
            <w:r>
              <w:rPr>
                <w:rFonts w:ascii="Arial" w:hAnsi="Arial"/>
                <w:sz w:val="22"/>
              </w:rPr>
              <w:t>resl</w:t>
            </w:r>
            <w:proofErr w:type="spellEnd"/>
            <w:r>
              <w:rPr>
                <w:rFonts w:ascii="Arial" w:hAnsi="Arial"/>
                <w:sz w:val="22"/>
              </w:rPr>
              <w:t xml:space="preserve"> 22</w:t>
            </w:r>
          </w:p>
        </w:tc>
        <w:tc>
          <w:tcPr>
            <w:tcW w:w="1134" w:type="dxa"/>
            <w:tcBorders>
              <w:bottom w:val="single" w:sz="4" w:space="0" w:color="000000"/>
            </w:tcBorders>
            <w:shd w:val="clear" w:color="auto" w:fill="auto"/>
          </w:tcPr>
          <w:p w:rsidR="00EA601F" w:rsidRDefault="008230FF">
            <w:pPr>
              <w:pStyle w:val="Contedodatabela"/>
              <w:jc w:val="both"/>
              <w:rPr>
                <w:rFonts w:ascii="Arial" w:hAnsi="Arial"/>
                <w:sz w:val="22"/>
              </w:rPr>
            </w:pPr>
            <w:proofErr w:type="spellStart"/>
            <w:r>
              <w:rPr>
                <w:rFonts w:ascii="Arial" w:hAnsi="Arial"/>
                <w:sz w:val="22"/>
              </w:rPr>
              <w:t>resl</w:t>
            </w:r>
            <w:proofErr w:type="spellEnd"/>
            <w:r>
              <w:rPr>
                <w:rFonts w:ascii="Arial" w:hAnsi="Arial"/>
                <w:sz w:val="22"/>
              </w:rPr>
              <w:t xml:space="preserve"> 23</w:t>
            </w:r>
          </w:p>
        </w:tc>
        <w:tc>
          <w:tcPr>
            <w:tcW w:w="1134" w:type="dxa"/>
            <w:tcBorders>
              <w:bottom w:val="single" w:sz="4" w:space="0" w:color="000000"/>
            </w:tcBorders>
            <w:shd w:val="clear" w:color="auto" w:fill="auto"/>
          </w:tcPr>
          <w:p w:rsidR="00EA601F" w:rsidRDefault="008230FF">
            <w:pPr>
              <w:pStyle w:val="Contedodatabela"/>
              <w:jc w:val="both"/>
              <w:rPr>
                <w:rFonts w:hint="eastAsia"/>
              </w:rPr>
            </w:pPr>
            <w:proofErr w:type="spellStart"/>
            <w:r>
              <w:rPr>
                <w:rFonts w:ascii="Arial" w:hAnsi="Arial"/>
                <w:sz w:val="22"/>
              </w:rPr>
              <w:t>resl</w:t>
            </w:r>
            <w:proofErr w:type="spellEnd"/>
            <w:r>
              <w:rPr>
                <w:rFonts w:ascii="Arial" w:hAnsi="Arial"/>
                <w:sz w:val="22"/>
              </w:rPr>
              <w:t xml:space="preserve"> 24</w:t>
            </w:r>
          </w:p>
        </w:tc>
      </w:tr>
    </w:tbl>
    <w:p w:rsidR="00EA601F" w:rsidRDefault="00EA601F">
      <w:pPr>
        <w:pStyle w:val="Corpodetexto"/>
      </w:pPr>
    </w:p>
    <w:p w:rsidR="00EA601F" w:rsidRPr="00456BD6" w:rsidRDefault="008230FF">
      <w:pPr>
        <w:pStyle w:val="Corpodetexto"/>
        <w:rPr>
          <w:lang w:val="pt-BR"/>
        </w:rPr>
      </w:pPr>
      <w:r w:rsidRPr="00456BD6">
        <w:rPr>
          <w:lang w:val="pt-BR"/>
        </w:rPr>
        <w:t xml:space="preserve">A tabela deve ter seu início e fim demarcados por uma linha horizontal. Além disso, após a primeira linha (de texto) da tabela deve constar </w:t>
      </w:r>
      <w:proofErr w:type="gramStart"/>
      <w:r w:rsidRPr="00456BD6">
        <w:rPr>
          <w:lang w:val="pt-BR"/>
        </w:rPr>
        <w:t>uma outra</w:t>
      </w:r>
      <w:proofErr w:type="gramEnd"/>
      <w:r w:rsidRPr="00456BD6">
        <w:rPr>
          <w:lang w:val="pt-BR"/>
        </w:rPr>
        <w:t xml:space="preserve"> linha horizontal. </w:t>
      </w:r>
      <w:proofErr w:type="gramStart"/>
      <w:r w:rsidRPr="00456BD6">
        <w:rPr>
          <w:lang w:val="pt-BR"/>
        </w:rPr>
        <w:t>Recomenda-se</w:t>
      </w:r>
      <w:proofErr w:type="gramEnd"/>
      <w:r w:rsidRPr="00456BD6">
        <w:rPr>
          <w:lang w:val="pt-BR"/>
        </w:rPr>
        <w:t xml:space="preserve"> tabelas curtas e que estejam contidas em apenas uma página. O alinhamento do texto nas colunas da tabela é livre. Todas as tabelas inseridas no texto devem ser referenciadas no mesmo através da palavra “tabela” mais o número que a identifica. Ainda, as tabelas também podem ser apresentadas lado a lado com o texto, semelhante ao apresentado para a figura 3.</w:t>
      </w:r>
    </w:p>
    <w:p w:rsidR="00EA601F" w:rsidRDefault="008230FF">
      <w:pPr>
        <w:pStyle w:val="Heading2"/>
      </w:pPr>
      <w:r>
        <w:t>Uso de equações</w:t>
      </w:r>
    </w:p>
    <w:p w:rsidR="00EA601F" w:rsidRPr="00456BD6" w:rsidRDefault="008230FF">
      <w:pPr>
        <w:pStyle w:val="Corpodetexto"/>
        <w:rPr>
          <w:lang w:val="pt-BR"/>
        </w:rPr>
      </w:pPr>
      <w:r w:rsidRPr="00456BD6">
        <w:rPr>
          <w:lang w:val="pt-BR"/>
        </w:rPr>
        <w:t xml:space="preserve">As equações devem ser apresentadas dividindo o fluxo do texto, como a equação </w:t>
      </w:r>
      <w:proofErr w:type="gramStart"/>
      <w:r w:rsidRPr="00456BD6">
        <w:rPr>
          <w:lang w:val="pt-BR"/>
        </w:rPr>
        <w:t>1</w:t>
      </w:r>
      <w:proofErr w:type="gramEnd"/>
      <w:r w:rsidRPr="00456BD6">
        <w:rPr>
          <w:lang w:val="pt-BR"/>
        </w:rPr>
        <w:t xml:space="preserve">. Além disso, deve ser apresentada centralizada e numerada por algarismos arábicos em ordem crescente, a partir do número 1. A numeração das equações deve estar entre </w:t>
      </w:r>
      <w:proofErr w:type="spellStart"/>
      <w:r w:rsidRPr="00456BD6">
        <w:rPr>
          <w:lang w:val="pt-BR"/>
        </w:rPr>
        <w:t>parenteses</w:t>
      </w:r>
      <w:proofErr w:type="spellEnd"/>
      <w:r w:rsidRPr="00456BD6">
        <w:rPr>
          <w:lang w:val="pt-BR"/>
        </w:rPr>
        <w:t>. Após a apresentação da equação, os símbolos ainda não referidos no texto devem ser claramente identificados:</w:t>
      </w:r>
    </w:p>
    <w:tbl>
      <w:tblPr>
        <w:tblW w:w="9638" w:type="dxa"/>
        <w:tblCellMar>
          <w:top w:w="55" w:type="dxa"/>
          <w:left w:w="55" w:type="dxa"/>
          <w:bottom w:w="55" w:type="dxa"/>
          <w:right w:w="55" w:type="dxa"/>
        </w:tblCellMar>
        <w:tblLook w:val="0000"/>
      </w:tblPr>
      <w:tblGrid>
        <w:gridCol w:w="9132"/>
        <w:gridCol w:w="506"/>
      </w:tblGrid>
      <w:tr w:rsidR="00EA601F">
        <w:tc>
          <w:tcPr>
            <w:tcW w:w="9132" w:type="dxa"/>
            <w:shd w:val="clear" w:color="auto" w:fill="auto"/>
            <w:vAlign w:val="center"/>
          </w:tcPr>
          <w:p w:rsidR="00EA601F" w:rsidRDefault="001F1AAD">
            <w:pPr>
              <w:pStyle w:val="Corpodetexto"/>
              <w:ind w:firstLine="0"/>
              <w:jc w:val="center"/>
            </w:pPr>
            <m:oMathPara>
              <m:oMath>
                <m:acc>
                  <m:accPr>
                    <m:chr m:val="⃗"/>
                    <m:ctrlPr>
                      <w:rPr>
                        <w:rFonts w:ascii="Cambria Math" w:hAnsi="Cambria Math"/>
                      </w:rPr>
                    </m:ctrlPr>
                  </m:accPr>
                  <m:e>
                    <m:r>
                      <w:rPr>
                        <w:rFonts w:ascii="Cambria Math" w:hAnsi="Cambria Math"/>
                      </w:rPr>
                      <m:t>F</m:t>
                    </m:r>
                  </m:e>
                </m:acc>
                <m: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p</m:t>
                        </m:r>
                      </m:e>
                    </m:acc>
                  </m:num>
                  <m:den>
                    <m:r>
                      <w:rPr>
                        <w:rFonts w:ascii="Cambria Math" w:hAnsi="Cambria Math"/>
                      </w:rPr>
                      <m:t>dt</m:t>
                    </m:r>
                  </m:den>
                </m:f>
              </m:oMath>
            </m:oMathPara>
          </w:p>
        </w:tc>
        <w:tc>
          <w:tcPr>
            <w:tcW w:w="506" w:type="dxa"/>
            <w:shd w:val="clear" w:color="auto" w:fill="auto"/>
            <w:vAlign w:val="center"/>
          </w:tcPr>
          <w:p w:rsidR="00EA601F" w:rsidRDefault="008230FF">
            <w:pPr>
              <w:pStyle w:val="Contedodatabela"/>
              <w:jc w:val="right"/>
              <w:rPr>
                <w:rFonts w:ascii="Arial" w:hAnsi="Arial"/>
                <w:sz w:val="22"/>
              </w:rPr>
            </w:pPr>
            <w:r>
              <w:rPr>
                <w:rFonts w:ascii="Arial" w:hAnsi="Arial"/>
                <w:sz w:val="22"/>
              </w:rPr>
              <w:t>(1)</w:t>
            </w:r>
          </w:p>
        </w:tc>
      </w:tr>
    </w:tbl>
    <w:p w:rsidR="00EA601F" w:rsidRDefault="00EA601F">
      <w:pPr>
        <w:pStyle w:val="Corpodetexto"/>
      </w:pPr>
    </w:p>
    <w:p w:rsidR="00EA601F" w:rsidRDefault="00EA601F">
      <w:pPr>
        <w:pStyle w:val="Corpodetexto"/>
      </w:pPr>
    </w:p>
    <w:p w:rsidR="00EA601F" w:rsidRPr="00456BD6" w:rsidRDefault="008230FF">
      <w:pPr>
        <w:pStyle w:val="Corpodetexto"/>
        <w:ind w:firstLine="0"/>
        <w:rPr>
          <w:lang w:val="pt-BR"/>
        </w:rPr>
      </w:pPr>
      <w:proofErr w:type="gramStart"/>
      <w:r w:rsidRPr="00456BD6">
        <w:rPr>
          <w:lang w:val="pt-BR"/>
        </w:rPr>
        <w:lastRenderedPageBreak/>
        <w:t>onde</w:t>
      </w:r>
      <w:proofErr w:type="gramEnd"/>
      <w:r w:rsidRPr="00456BD6">
        <w:rPr>
          <w:lang w:val="pt-BR"/>
        </w:rPr>
        <w:t>, na equação (1),</w:t>
      </w:r>
      <m:oMath>
        <m:acc>
          <m:accPr>
            <m:chr m:val="⃗"/>
            <m:ctrlPr>
              <w:rPr>
                <w:rFonts w:ascii="Cambria Math" w:hAnsi="Cambria Math"/>
              </w:rPr>
            </m:ctrlPr>
          </m:accPr>
          <m:e>
            <m:r>
              <w:rPr>
                <w:rFonts w:ascii="Cambria Math" w:hAnsi="Cambria Math"/>
              </w:rPr>
              <m:t>F</m:t>
            </m:r>
          </m:e>
        </m:acc>
      </m:oMath>
      <w:r w:rsidRPr="00456BD6">
        <w:rPr>
          <w:lang w:val="pt-BR"/>
        </w:rPr>
        <w:t>é a força resultante,</w:t>
      </w:r>
      <m:oMath>
        <m:acc>
          <m:accPr>
            <m:chr m:val="⃗"/>
            <m:ctrlPr>
              <w:rPr>
                <w:rFonts w:ascii="Cambria Math" w:hAnsi="Cambria Math"/>
              </w:rPr>
            </m:ctrlPr>
          </m:accPr>
          <m:e>
            <m:r>
              <w:rPr>
                <w:rFonts w:ascii="Cambria Math" w:hAnsi="Cambria Math"/>
              </w:rPr>
              <m:t>p</m:t>
            </m:r>
          </m:e>
        </m:acc>
      </m:oMath>
      <w:r w:rsidRPr="00456BD6">
        <w:rPr>
          <w:lang w:val="pt-BR"/>
        </w:rPr>
        <w:t xml:space="preserve">é o </w:t>
      </w:r>
      <w:r w:rsidRPr="00456BD6">
        <w:rPr>
          <w:i/>
          <w:iCs/>
          <w:lang w:val="pt-BR"/>
        </w:rPr>
        <w:t>momentum linear</w:t>
      </w:r>
      <w:r w:rsidRPr="00456BD6">
        <w:rPr>
          <w:lang w:val="pt-BR"/>
        </w:rPr>
        <w:t xml:space="preserve"> e</w:t>
      </w:r>
      <m:oMath>
        <m:r>
          <w:rPr>
            <w:rFonts w:ascii="Cambria Math" w:hAnsi="Cambria Math"/>
          </w:rPr>
          <m:t>t</m:t>
        </m:r>
      </m:oMath>
      <w:r w:rsidRPr="00456BD6">
        <w:rPr>
          <w:lang w:val="pt-BR"/>
        </w:rPr>
        <w:t xml:space="preserve">é o tempo. As equações também podem ser apresentadas na forma de </w:t>
      </w:r>
      <w:proofErr w:type="spellStart"/>
      <w:r w:rsidRPr="00456BD6">
        <w:rPr>
          <w:lang w:val="pt-BR"/>
        </w:rPr>
        <w:t>subequações</w:t>
      </w:r>
      <w:proofErr w:type="spellEnd"/>
      <w:r w:rsidRPr="00456BD6">
        <w:rPr>
          <w:lang w:val="pt-BR"/>
        </w:rPr>
        <w:t>, como mostra os exemplos das equações (2a) e (2b):</w:t>
      </w:r>
    </w:p>
    <w:tbl>
      <w:tblPr>
        <w:tblW w:w="9638" w:type="dxa"/>
        <w:tblCellMar>
          <w:top w:w="55" w:type="dxa"/>
          <w:left w:w="55" w:type="dxa"/>
          <w:bottom w:w="55" w:type="dxa"/>
          <w:right w:w="55" w:type="dxa"/>
        </w:tblCellMar>
        <w:tblLook w:val="0000"/>
      </w:tblPr>
      <w:tblGrid>
        <w:gridCol w:w="9132"/>
        <w:gridCol w:w="506"/>
      </w:tblGrid>
      <w:tr w:rsidR="00EA601F">
        <w:tc>
          <w:tcPr>
            <w:tcW w:w="9132" w:type="dxa"/>
            <w:shd w:val="clear" w:color="auto" w:fill="auto"/>
            <w:vAlign w:val="center"/>
          </w:tcPr>
          <w:p w:rsidR="00EA601F" w:rsidRDefault="001F1AAD">
            <w:pPr>
              <w:pStyle w:val="Corpodetexto"/>
              <w:ind w:firstLine="0"/>
              <w:jc w:val="center"/>
            </w:pPr>
            <m:oMathPara>
              <m:oMath>
                <m:acc>
                  <m:accPr>
                    <m:chr m:val="⃗"/>
                    <m:ctrlPr>
                      <w:rPr>
                        <w:rFonts w:ascii="Cambria Math" w:hAnsi="Cambria Math"/>
                      </w:rPr>
                    </m:ctrlPr>
                  </m:accPr>
                  <m:e>
                    <m:r>
                      <w:rPr>
                        <w:rFonts w:ascii="Cambria Math" w:hAnsi="Cambria Math"/>
                      </w:rPr>
                      <m:t>F</m:t>
                    </m:r>
                  </m:e>
                </m:acc>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d>
                  <m:dPr>
                    <m:ctrlPr>
                      <w:rPr>
                        <w:rFonts w:ascii="Cambria Math" w:hAnsi="Cambria Math"/>
                      </w:rPr>
                    </m:ctrlPr>
                  </m:dPr>
                  <m:e>
                    <m:r>
                      <w:rPr>
                        <w:rFonts w:ascii="Cambria Math" w:hAnsi="Cambria Math"/>
                      </w:rPr>
                      <m:t>m</m:t>
                    </m:r>
                    <m:acc>
                      <m:accPr>
                        <m:chr m:val="⃗"/>
                        <m:ctrlPr>
                          <w:rPr>
                            <w:rFonts w:ascii="Cambria Math" w:hAnsi="Cambria Math"/>
                          </w:rPr>
                        </m:ctrlPr>
                      </m:accPr>
                      <m:e>
                        <m:r>
                          <w:rPr>
                            <w:rFonts w:ascii="Cambria Math" w:hAnsi="Cambria Math"/>
                          </w:rPr>
                          <m:t>v</m:t>
                        </m:r>
                      </m:e>
                    </m:acc>
                  </m:e>
                </m:d>
              </m:oMath>
            </m:oMathPara>
          </w:p>
        </w:tc>
        <w:tc>
          <w:tcPr>
            <w:tcW w:w="506" w:type="dxa"/>
            <w:shd w:val="clear" w:color="auto" w:fill="auto"/>
            <w:vAlign w:val="center"/>
          </w:tcPr>
          <w:p w:rsidR="00EA601F" w:rsidRDefault="008230FF">
            <w:pPr>
              <w:pStyle w:val="Contedodatabela"/>
              <w:jc w:val="right"/>
              <w:rPr>
                <w:rFonts w:ascii="Arial" w:hAnsi="Arial"/>
                <w:sz w:val="22"/>
              </w:rPr>
            </w:pPr>
            <w:r>
              <w:rPr>
                <w:rFonts w:ascii="Arial" w:hAnsi="Arial"/>
                <w:sz w:val="22"/>
              </w:rPr>
              <w:t>(2a)</w:t>
            </w:r>
          </w:p>
        </w:tc>
      </w:tr>
    </w:tbl>
    <w:p w:rsidR="00EA601F" w:rsidRDefault="00EA601F">
      <w:pPr>
        <w:rPr>
          <w:rFonts w:hint="eastAsia"/>
        </w:rPr>
      </w:pPr>
    </w:p>
    <w:tbl>
      <w:tblPr>
        <w:tblW w:w="9638" w:type="dxa"/>
        <w:tblCellMar>
          <w:top w:w="55" w:type="dxa"/>
          <w:left w:w="55" w:type="dxa"/>
          <w:bottom w:w="55" w:type="dxa"/>
          <w:right w:w="55" w:type="dxa"/>
        </w:tblCellMar>
        <w:tblLook w:val="0000"/>
      </w:tblPr>
      <w:tblGrid>
        <w:gridCol w:w="9132"/>
        <w:gridCol w:w="506"/>
      </w:tblGrid>
      <w:tr w:rsidR="00EA601F">
        <w:tc>
          <w:tcPr>
            <w:tcW w:w="9132" w:type="dxa"/>
            <w:shd w:val="clear" w:color="auto" w:fill="auto"/>
            <w:vAlign w:val="center"/>
          </w:tcPr>
          <w:p w:rsidR="00EA601F" w:rsidRDefault="001F1AAD">
            <w:pPr>
              <w:pStyle w:val="Corpodetexto"/>
              <w:ind w:firstLine="0"/>
              <w:jc w:val="center"/>
            </w:pPr>
            <m:oMathPara>
              <m:oMath>
                <m:acc>
                  <m:accPr>
                    <m:chr m:val="⃗"/>
                    <m:ctrlPr>
                      <w:rPr>
                        <w:rFonts w:ascii="Cambria Math" w:hAnsi="Cambria Math"/>
                      </w:rPr>
                    </m:ctrlPr>
                  </m:accPr>
                  <m:e>
                    <m:r>
                      <w:rPr>
                        <w:rFonts w:ascii="Cambria Math" w:hAnsi="Cambria Math"/>
                      </w:rPr>
                      <m:t>F</m:t>
                    </m:r>
                  </m:e>
                </m:acc>
                <m:r>
                  <w:rPr>
                    <w:rFonts w:ascii="Cambria Math" w:hAnsi="Cambria Math"/>
                  </w:rPr>
                  <m:t>=m</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v</m:t>
                        </m:r>
                      </m:e>
                    </m:acc>
                  </m:num>
                  <m:den>
                    <m:r>
                      <w:rPr>
                        <w:rFonts w:ascii="Cambria Math" w:hAnsi="Cambria Math"/>
                      </w:rPr>
                      <m:t>dt</m:t>
                    </m:r>
                  </m:den>
                </m:f>
              </m:oMath>
            </m:oMathPara>
          </w:p>
        </w:tc>
        <w:tc>
          <w:tcPr>
            <w:tcW w:w="506" w:type="dxa"/>
            <w:shd w:val="clear" w:color="auto" w:fill="auto"/>
            <w:vAlign w:val="center"/>
          </w:tcPr>
          <w:p w:rsidR="00EA601F" w:rsidRDefault="008230FF">
            <w:pPr>
              <w:pStyle w:val="Contedodatabela"/>
              <w:jc w:val="right"/>
              <w:rPr>
                <w:rFonts w:ascii="Arial" w:hAnsi="Arial"/>
                <w:sz w:val="22"/>
              </w:rPr>
            </w:pPr>
            <w:r>
              <w:rPr>
                <w:rFonts w:ascii="Arial" w:hAnsi="Arial"/>
                <w:sz w:val="22"/>
              </w:rPr>
              <w:t>(2b)</w:t>
            </w:r>
          </w:p>
        </w:tc>
      </w:tr>
    </w:tbl>
    <w:p w:rsidR="00EA601F" w:rsidRDefault="00EA601F">
      <w:pPr>
        <w:rPr>
          <w:rFonts w:hint="eastAsia"/>
        </w:rPr>
      </w:pPr>
    </w:p>
    <w:p w:rsidR="00EA601F" w:rsidRPr="00456BD6" w:rsidRDefault="008230FF">
      <w:pPr>
        <w:pStyle w:val="Corpodetexto"/>
        <w:rPr>
          <w:lang w:val="pt-BR"/>
        </w:rPr>
      </w:pPr>
      <w:r w:rsidRPr="00456BD6">
        <w:rPr>
          <w:lang w:val="pt-BR"/>
        </w:rPr>
        <w:t xml:space="preserve">As equações numeradas devem ser referenciadas no texto através da palavra “equação” seguida pelo seu número identificador entre </w:t>
      </w:r>
      <w:proofErr w:type="spellStart"/>
      <w:r w:rsidRPr="00456BD6">
        <w:rPr>
          <w:lang w:val="pt-BR"/>
        </w:rPr>
        <w:t>parenteses</w:t>
      </w:r>
      <w:proofErr w:type="spellEnd"/>
      <w:r w:rsidRPr="00456BD6">
        <w:rPr>
          <w:lang w:val="pt-BR"/>
        </w:rPr>
        <w:t xml:space="preserve">. No caso de </w:t>
      </w:r>
      <w:proofErr w:type="spellStart"/>
      <w:r w:rsidRPr="00456BD6">
        <w:rPr>
          <w:lang w:val="pt-BR"/>
        </w:rPr>
        <w:t>subequações</w:t>
      </w:r>
      <w:proofErr w:type="spellEnd"/>
      <w:r w:rsidRPr="00456BD6">
        <w:rPr>
          <w:lang w:val="pt-BR"/>
        </w:rPr>
        <w:t xml:space="preserve">, segue-se o mesmo critério de numeração através de letras que o de </w:t>
      </w:r>
      <w:proofErr w:type="spellStart"/>
      <w:r w:rsidRPr="00456BD6">
        <w:rPr>
          <w:lang w:val="pt-BR"/>
        </w:rPr>
        <w:t>subfiguras</w:t>
      </w:r>
      <w:proofErr w:type="spellEnd"/>
      <w:r w:rsidRPr="00456BD6">
        <w:rPr>
          <w:lang w:val="pt-BR"/>
        </w:rPr>
        <w:t>.</w:t>
      </w:r>
    </w:p>
    <w:p w:rsidR="00EA601F" w:rsidRDefault="008230FF">
      <w:pPr>
        <w:pStyle w:val="Corpodetexto"/>
      </w:pPr>
      <w:r w:rsidRPr="00456BD6">
        <w:rPr>
          <w:lang w:val="pt-BR"/>
        </w:rPr>
        <w:t xml:space="preserve">Caso seja necessário mostrar o desenvolvimento de uma formulação no trabalho, pode-se desenvolver a equação e numerar somente aquelas de interesse maior, que serão referenciadas no texto. </w:t>
      </w:r>
      <w:proofErr w:type="spellStart"/>
      <w:r>
        <w:t>Por</w:t>
      </w:r>
      <w:proofErr w:type="spellEnd"/>
      <w:r>
        <w:t xml:space="preserve"> </w:t>
      </w:r>
      <w:proofErr w:type="spellStart"/>
      <w:r>
        <w:t>exemplo</w:t>
      </w:r>
      <w:proofErr w:type="spellEnd"/>
      <w:r>
        <w:t>:</w:t>
      </w:r>
    </w:p>
    <w:tbl>
      <w:tblPr>
        <w:tblW w:w="9638" w:type="dxa"/>
        <w:tblCellMar>
          <w:top w:w="55" w:type="dxa"/>
          <w:left w:w="55" w:type="dxa"/>
          <w:bottom w:w="55" w:type="dxa"/>
          <w:right w:w="55" w:type="dxa"/>
        </w:tblCellMar>
        <w:tblLook w:val="0000"/>
      </w:tblPr>
      <w:tblGrid>
        <w:gridCol w:w="9232"/>
        <w:gridCol w:w="406"/>
      </w:tblGrid>
      <w:tr w:rsidR="00EA601F">
        <w:tc>
          <w:tcPr>
            <w:tcW w:w="9232" w:type="dxa"/>
            <w:shd w:val="clear" w:color="auto" w:fill="auto"/>
            <w:vAlign w:val="center"/>
          </w:tcPr>
          <w:p w:rsidR="00EA601F" w:rsidRDefault="001F1AAD">
            <w:pPr>
              <w:pStyle w:val="Corpodetexto"/>
              <w:ind w:firstLine="0"/>
              <w:jc w:val="center"/>
            </w:pPr>
            <m:oMathPara>
              <m:oMath>
                <m:d>
                  <m:dPr>
                    <m:begChr m:val="⟨"/>
                    <m:endChr m:val="⟩"/>
                    <m:ctrlPr>
                      <w:rPr>
                        <w:rFonts w:ascii="Cambria Math" w:hAnsi="Cambria Math"/>
                      </w:rPr>
                    </m:ctrlPr>
                  </m:dPr>
                  <m:e>
                    <m:r>
                      <w:rPr>
                        <w:rFonts w:ascii="Cambria Math" w:hAnsi="Cambria Math"/>
                      </w:rPr>
                      <m:t>E</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m:oMathPara>
          </w:p>
        </w:tc>
        <w:tc>
          <w:tcPr>
            <w:tcW w:w="406" w:type="dxa"/>
            <w:shd w:val="clear" w:color="auto" w:fill="auto"/>
            <w:vAlign w:val="center"/>
          </w:tcPr>
          <w:p w:rsidR="00EA601F" w:rsidRDefault="008230FF">
            <w:pPr>
              <w:pStyle w:val="Contedodatabela"/>
              <w:jc w:val="right"/>
              <w:rPr>
                <w:rFonts w:ascii="Arial" w:hAnsi="Arial"/>
                <w:sz w:val="22"/>
              </w:rPr>
            </w:pPr>
            <w:r>
              <w:rPr>
                <w:rFonts w:ascii="Arial" w:hAnsi="Arial"/>
                <w:sz w:val="22"/>
              </w:rPr>
              <w:t>(3)</w:t>
            </w:r>
          </w:p>
        </w:tc>
      </w:tr>
    </w:tbl>
    <w:p w:rsidR="00EA601F" w:rsidRDefault="00EA601F">
      <w:pPr>
        <w:rPr>
          <w:rFonts w:hint="eastAsia"/>
        </w:rPr>
      </w:pPr>
    </w:p>
    <w:tbl>
      <w:tblPr>
        <w:tblW w:w="9638" w:type="dxa"/>
        <w:tblCellMar>
          <w:top w:w="55" w:type="dxa"/>
          <w:left w:w="55" w:type="dxa"/>
          <w:bottom w:w="55" w:type="dxa"/>
          <w:right w:w="55" w:type="dxa"/>
        </w:tblCellMar>
        <w:tblLook w:val="0000"/>
      </w:tblPr>
      <w:tblGrid>
        <w:gridCol w:w="9132"/>
        <w:gridCol w:w="506"/>
      </w:tblGrid>
      <w:tr w:rsidR="00EA601F">
        <w:tc>
          <w:tcPr>
            <w:tcW w:w="9132" w:type="dxa"/>
            <w:shd w:val="clear" w:color="auto" w:fill="auto"/>
            <w:vAlign w:val="center"/>
          </w:tcPr>
          <w:p w:rsidR="00EA601F" w:rsidRDefault="001F1AAD">
            <w:pPr>
              <w:pStyle w:val="Corpodetexto"/>
              <w:ind w:firstLine="0"/>
              <w:jc w:val="center"/>
            </w:pPr>
            <m:oMathPara>
              <m:oMath>
                <m:d>
                  <m:dPr>
                    <m:begChr m:val="⟨"/>
                    <m:endChr m:val="⟩"/>
                    <m:ctrlPr>
                      <w:rPr>
                        <w:rFonts w:ascii="Cambria Math" w:hAnsi="Cambria Math"/>
                      </w:rPr>
                    </m:ctrlPr>
                  </m:dPr>
                  <m:e>
                    <m:r>
                      <w:rPr>
                        <w:rFonts w:ascii="Cambria Math" w:hAnsi="Cambria Math"/>
                      </w:rPr>
                      <m:t>E</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e>
                </m:d>
              </m:oMath>
            </m:oMathPara>
          </w:p>
        </w:tc>
        <w:tc>
          <w:tcPr>
            <w:tcW w:w="506" w:type="dxa"/>
            <w:shd w:val="clear" w:color="auto" w:fill="auto"/>
            <w:vAlign w:val="center"/>
          </w:tcPr>
          <w:p w:rsidR="00EA601F" w:rsidRDefault="00EA601F">
            <w:pPr>
              <w:pStyle w:val="Contedodatabela"/>
              <w:jc w:val="right"/>
              <w:rPr>
                <w:rFonts w:ascii="Arial" w:hAnsi="Arial"/>
                <w:sz w:val="22"/>
              </w:rPr>
            </w:pPr>
          </w:p>
        </w:tc>
      </w:tr>
    </w:tbl>
    <w:p w:rsidR="00EA601F" w:rsidRDefault="00EA601F">
      <w:pPr>
        <w:rPr>
          <w:rFonts w:hint="eastAsia"/>
        </w:rPr>
      </w:pPr>
    </w:p>
    <w:tbl>
      <w:tblPr>
        <w:tblW w:w="9638" w:type="dxa"/>
        <w:tblCellMar>
          <w:top w:w="55" w:type="dxa"/>
          <w:left w:w="55" w:type="dxa"/>
          <w:bottom w:w="55" w:type="dxa"/>
          <w:right w:w="55" w:type="dxa"/>
        </w:tblCellMar>
        <w:tblLook w:val="0000"/>
      </w:tblPr>
      <w:tblGrid>
        <w:gridCol w:w="9232"/>
        <w:gridCol w:w="406"/>
      </w:tblGrid>
      <w:tr w:rsidR="00EA601F">
        <w:tc>
          <w:tcPr>
            <w:tcW w:w="9232" w:type="dxa"/>
            <w:shd w:val="clear" w:color="auto" w:fill="auto"/>
            <w:vAlign w:val="center"/>
          </w:tcPr>
          <w:p w:rsidR="00EA601F" w:rsidRDefault="001F1AAD">
            <w:pPr>
              <w:pStyle w:val="Corpodetexto"/>
              <w:ind w:firstLine="0"/>
              <w:jc w:val="center"/>
            </w:pPr>
            <m:oMathPara>
              <m:oMath>
                <m:d>
                  <m:dPr>
                    <m:begChr m:val="⟨"/>
                    <m:endChr m:val="⟩"/>
                    <m:ctrlPr>
                      <w:rPr>
                        <w:rFonts w:ascii="Cambria Math" w:hAnsi="Cambria Math"/>
                      </w:rPr>
                    </m:ctrlPr>
                  </m:dPr>
                  <m:e>
                    <m:r>
                      <w:rPr>
                        <w:rFonts w:ascii="Cambria Math" w:hAnsi="Cambria Math"/>
                      </w:rPr>
                      <m:t>E</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σ</m:t>
                    </m:r>
                  </m:e>
                  <m:sub>
                    <m:r>
                      <w:rPr>
                        <w:rFonts w:ascii="Cambria Math" w:hAnsi="Cambria Math"/>
                      </w:rPr>
                      <m:t>v</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m:oMathPara>
          </w:p>
        </w:tc>
        <w:tc>
          <w:tcPr>
            <w:tcW w:w="406" w:type="dxa"/>
            <w:shd w:val="clear" w:color="auto" w:fill="auto"/>
            <w:vAlign w:val="center"/>
          </w:tcPr>
          <w:p w:rsidR="00EA601F" w:rsidRDefault="008230FF">
            <w:pPr>
              <w:pStyle w:val="Contedodatabela"/>
              <w:jc w:val="right"/>
              <w:rPr>
                <w:rFonts w:ascii="Arial" w:hAnsi="Arial"/>
                <w:sz w:val="22"/>
              </w:rPr>
            </w:pPr>
            <w:r>
              <w:rPr>
                <w:rFonts w:ascii="Arial" w:hAnsi="Arial"/>
                <w:sz w:val="22"/>
              </w:rPr>
              <w:t>(4)</w:t>
            </w:r>
          </w:p>
        </w:tc>
      </w:tr>
    </w:tbl>
    <w:p w:rsidR="00EA601F" w:rsidRDefault="00EA601F">
      <w:pPr>
        <w:rPr>
          <w:rFonts w:hint="eastAsia"/>
        </w:rPr>
      </w:pPr>
    </w:p>
    <w:p w:rsidR="00EA601F" w:rsidRDefault="008230FF">
      <w:pPr>
        <w:pStyle w:val="Corpodetexto"/>
        <w:ind w:firstLine="0"/>
      </w:pPr>
      <w:proofErr w:type="spellStart"/>
      <w:proofErr w:type="gramStart"/>
      <w:r>
        <w:t>ou</w:t>
      </w:r>
      <w:proofErr w:type="spellEnd"/>
      <w:proofErr w:type="gramEnd"/>
      <w:r>
        <w:t xml:space="preserve"> </w:t>
      </w:r>
      <w:proofErr w:type="spellStart"/>
      <w:r>
        <w:t>ainda</w:t>
      </w:r>
      <w:proofErr w:type="spellEnd"/>
      <w:r>
        <w:t>:</w:t>
      </w:r>
    </w:p>
    <w:tbl>
      <w:tblPr>
        <w:tblW w:w="9638" w:type="dxa"/>
        <w:tblCellMar>
          <w:top w:w="55" w:type="dxa"/>
          <w:left w:w="55" w:type="dxa"/>
          <w:bottom w:w="55" w:type="dxa"/>
          <w:right w:w="55" w:type="dxa"/>
        </w:tblCellMar>
        <w:tblLook w:val="0000"/>
      </w:tblPr>
      <w:tblGrid>
        <w:gridCol w:w="9132"/>
        <w:gridCol w:w="506"/>
      </w:tblGrid>
      <w:tr w:rsidR="00EA601F">
        <w:tc>
          <w:tcPr>
            <w:tcW w:w="9132" w:type="dxa"/>
            <w:shd w:val="clear" w:color="auto" w:fill="auto"/>
            <w:vAlign w:val="center"/>
          </w:tcPr>
          <w:p w:rsidR="00EA601F" w:rsidRDefault="001F1AAD">
            <w:pPr>
              <w:pStyle w:val="Corpodetexto"/>
              <w:ind w:firstLine="0"/>
              <w:jc w:val="center"/>
            </w:pPr>
            <m:oMathPara>
              <m:oMath>
                <m:acc>
                  <m:accPr>
                    <m:chr m:val="⃗"/>
                    <m:ctrlPr>
                      <w:rPr>
                        <w:rFonts w:ascii="Cambria Math" w:hAnsi="Cambria Math"/>
                      </w:rPr>
                    </m:ctrlPr>
                  </m:accPr>
                  <m:e>
                    <m:r>
                      <w:rPr>
                        <w:rFonts w:ascii="Cambria Math" w:hAnsi="Cambria Math"/>
                      </w:rPr>
                      <m:t>F</m:t>
                    </m:r>
                  </m:e>
                </m:acc>
                <m: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p</m:t>
                        </m:r>
                      </m:e>
                    </m:acc>
                  </m:num>
                  <m:den>
                    <m:r>
                      <w:rPr>
                        <w:rFonts w:ascii="Cambria Math" w:hAnsi="Cambria Math"/>
                      </w:rPr>
                      <m:t>dt</m:t>
                    </m:r>
                  </m:den>
                </m:f>
              </m:oMath>
            </m:oMathPara>
          </w:p>
        </w:tc>
        <w:tc>
          <w:tcPr>
            <w:tcW w:w="506" w:type="dxa"/>
            <w:shd w:val="clear" w:color="auto" w:fill="auto"/>
            <w:vAlign w:val="center"/>
          </w:tcPr>
          <w:p w:rsidR="00EA601F" w:rsidRDefault="00EA601F">
            <w:pPr>
              <w:pStyle w:val="Contedodatabela"/>
              <w:jc w:val="right"/>
              <w:rPr>
                <w:rFonts w:ascii="Arial" w:hAnsi="Arial"/>
                <w:sz w:val="22"/>
              </w:rPr>
            </w:pPr>
          </w:p>
        </w:tc>
      </w:tr>
    </w:tbl>
    <w:p w:rsidR="00EA601F" w:rsidRDefault="00EA601F">
      <w:pPr>
        <w:rPr>
          <w:rFonts w:hint="eastAsia"/>
        </w:rPr>
      </w:pPr>
    </w:p>
    <w:tbl>
      <w:tblPr>
        <w:tblW w:w="9638" w:type="dxa"/>
        <w:tblCellMar>
          <w:top w:w="55" w:type="dxa"/>
          <w:left w:w="55" w:type="dxa"/>
          <w:bottom w:w="55" w:type="dxa"/>
          <w:right w:w="55" w:type="dxa"/>
        </w:tblCellMar>
        <w:tblLook w:val="0000"/>
      </w:tblPr>
      <w:tblGrid>
        <w:gridCol w:w="9132"/>
        <w:gridCol w:w="506"/>
      </w:tblGrid>
      <w:tr w:rsidR="00EA601F">
        <w:tc>
          <w:tcPr>
            <w:tcW w:w="9132" w:type="dxa"/>
            <w:shd w:val="clear" w:color="auto" w:fill="auto"/>
            <w:vAlign w:val="center"/>
          </w:tcPr>
          <w:p w:rsidR="00EA601F" w:rsidRDefault="001F1AAD">
            <w:pPr>
              <w:pStyle w:val="Corpodetexto"/>
              <w:ind w:firstLine="0"/>
              <w:jc w:val="center"/>
            </w:pPr>
            <m:oMathPara>
              <m:oMath>
                <m:acc>
                  <m:accPr>
                    <m:chr m:val="⃗"/>
                    <m:ctrlPr>
                      <w:rPr>
                        <w:rFonts w:ascii="Cambria Math" w:hAnsi="Cambria Math"/>
                      </w:rPr>
                    </m:ctrlPr>
                  </m:accPr>
                  <m:e>
                    <m:r>
                      <w:rPr>
                        <w:rFonts w:ascii="Cambria Math" w:hAnsi="Cambria Math"/>
                      </w:rPr>
                      <m:t>F</m:t>
                    </m:r>
                  </m:e>
                </m:acc>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d>
                  <m:dPr>
                    <m:ctrlPr>
                      <w:rPr>
                        <w:rFonts w:ascii="Cambria Math" w:hAnsi="Cambria Math"/>
                      </w:rPr>
                    </m:ctrlPr>
                  </m:dPr>
                  <m:e>
                    <m:r>
                      <w:rPr>
                        <w:rFonts w:ascii="Cambria Math" w:hAnsi="Cambria Math"/>
                      </w:rPr>
                      <m:t>m</m:t>
                    </m:r>
                    <m:acc>
                      <m:accPr>
                        <m:chr m:val="⃗"/>
                        <m:ctrlPr>
                          <w:rPr>
                            <w:rFonts w:ascii="Cambria Math" w:hAnsi="Cambria Math"/>
                          </w:rPr>
                        </m:ctrlPr>
                      </m:accPr>
                      <m:e>
                        <m:r>
                          <w:rPr>
                            <w:rFonts w:ascii="Cambria Math" w:hAnsi="Cambria Math"/>
                          </w:rPr>
                          <m:t>v</m:t>
                        </m:r>
                      </m:e>
                    </m:acc>
                  </m:e>
                </m:d>
              </m:oMath>
            </m:oMathPara>
          </w:p>
        </w:tc>
        <w:tc>
          <w:tcPr>
            <w:tcW w:w="506" w:type="dxa"/>
            <w:shd w:val="clear" w:color="auto" w:fill="auto"/>
            <w:vAlign w:val="center"/>
          </w:tcPr>
          <w:p w:rsidR="00EA601F" w:rsidRDefault="00EA601F">
            <w:pPr>
              <w:pStyle w:val="Contedodatabela"/>
              <w:jc w:val="right"/>
              <w:rPr>
                <w:rFonts w:ascii="Arial" w:hAnsi="Arial"/>
                <w:sz w:val="22"/>
              </w:rPr>
            </w:pPr>
          </w:p>
        </w:tc>
      </w:tr>
    </w:tbl>
    <w:p w:rsidR="00EA601F" w:rsidRDefault="00EA601F">
      <w:pPr>
        <w:rPr>
          <w:rFonts w:hint="eastAsia"/>
        </w:rPr>
      </w:pPr>
    </w:p>
    <w:tbl>
      <w:tblPr>
        <w:tblW w:w="9638" w:type="dxa"/>
        <w:tblCellMar>
          <w:top w:w="55" w:type="dxa"/>
          <w:left w:w="55" w:type="dxa"/>
          <w:bottom w:w="55" w:type="dxa"/>
          <w:right w:w="55" w:type="dxa"/>
        </w:tblCellMar>
        <w:tblLook w:val="0000"/>
      </w:tblPr>
      <w:tblGrid>
        <w:gridCol w:w="9132"/>
        <w:gridCol w:w="506"/>
      </w:tblGrid>
      <w:tr w:rsidR="00EA601F">
        <w:tc>
          <w:tcPr>
            <w:tcW w:w="9132" w:type="dxa"/>
            <w:shd w:val="clear" w:color="auto" w:fill="auto"/>
            <w:vAlign w:val="center"/>
          </w:tcPr>
          <w:p w:rsidR="00EA601F" w:rsidRDefault="001F1AAD">
            <w:pPr>
              <w:pStyle w:val="Corpodetexto"/>
              <w:ind w:firstLine="0"/>
              <w:jc w:val="center"/>
            </w:pPr>
            <m:oMathPara>
              <m:oMath>
                <m:acc>
                  <m:accPr>
                    <m:chr m:val="⃗"/>
                    <m:ctrlPr>
                      <w:rPr>
                        <w:rFonts w:ascii="Cambria Math" w:hAnsi="Cambria Math"/>
                      </w:rPr>
                    </m:ctrlPr>
                  </m:accPr>
                  <m:e>
                    <m:r>
                      <w:rPr>
                        <w:rFonts w:ascii="Cambria Math" w:hAnsi="Cambria Math"/>
                      </w:rPr>
                      <m:t>F</m:t>
                    </m:r>
                  </m:e>
                </m:acc>
                <m:r>
                  <w:rPr>
                    <w:rFonts w:ascii="Cambria Math" w:hAnsi="Cambria Math"/>
                  </w:rPr>
                  <m:t>=m</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v</m:t>
                        </m:r>
                      </m:e>
                    </m:acc>
                  </m:num>
                  <m:den>
                    <m:r>
                      <w:rPr>
                        <w:rFonts w:ascii="Cambria Math" w:hAnsi="Cambria Math"/>
                      </w:rPr>
                      <m:t>dt</m:t>
                    </m:r>
                  </m:den>
                </m:f>
              </m:oMath>
            </m:oMathPara>
          </w:p>
        </w:tc>
        <w:tc>
          <w:tcPr>
            <w:tcW w:w="506" w:type="dxa"/>
            <w:shd w:val="clear" w:color="auto" w:fill="auto"/>
            <w:vAlign w:val="center"/>
          </w:tcPr>
          <w:p w:rsidR="00EA601F" w:rsidRDefault="008230FF">
            <w:pPr>
              <w:pStyle w:val="Contedodatabela"/>
              <w:jc w:val="right"/>
              <w:rPr>
                <w:rFonts w:ascii="Arial" w:hAnsi="Arial"/>
                <w:sz w:val="22"/>
              </w:rPr>
            </w:pPr>
            <w:r>
              <w:rPr>
                <w:rFonts w:ascii="Arial" w:hAnsi="Arial"/>
                <w:sz w:val="22"/>
              </w:rPr>
              <w:t>(5a)</w:t>
            </w:r>
          </w:p>
        </w:tc>
      </w:tr>
    </w:tbl>
    <w:p w:rsidR="00EA601F" w:rsidRDefault="00EA601F">
      <w:pPr>
        <w:rPr>
          <w:rFonts w:hint="eastAsia"/>
        </w:rPr>
      </w:pPr>
    </w:p>
    <w:tbl>
      <w:tblPr>
        <w:tblW w:w="9638" w:type="dxa"/>
        <w:tblCellMar>
          <w:top w:w="55" w:type="dxa"/>
          <w:left w:w="55" w:type="dxa"/>
          <w:bottom w:w="55" w:type="dxa"/>
          <w:right w:w="55" w:type="dxa"/>
        </w:tblCellMar>
        <w:tblLook w:val="0000"/>
      </w:tblPr>
      <w:tblGrid>
        <w:gridCol w:w="9132"/>
        <w:gridCol w:w="506"/>
      </w:tblGrid>
      <w:tr w:rsidR="00EA601F">
        <w:tc>
          <w:tcPr>
            <w:tcW w:w="9132" w:type="dxa"/>
            <w:shd w:val="clear" w:color="auto" w:fill="auto"/>
            <w:vAlign w:val="center"/>
          </w:tcPr>
          <w:p w:rsidR="00EA601F" w:rsidRDefault="001F1AAD">
            <w:pPr>
              <w:pStyle w:val="Corpodetexto"/>
              <w:ind w:firstLine="0"/>
              <w:jc w:val="center"/>
            </w:pPr>
            <m:oMathPara>
              <m:oMath>
                <m:acc>
                  <m:accPr>
                    <m:chr m:val="⃗"/>
                    <m:ctrlPr>
                      <w:rPr>
                        <w:rFonts w:ascii="Cambria Math" w:hAnsi="Cambria Math"/>
                      </w:rPr>
                    </m:ctrlPr>
                  </m:accPr>
                  <m:e>
                    <m:r>
                      <w:rPr>
                        <w:rFonts w:ascii="Cambria Math" w:hAnsi="Cambria Math"/>
                      </w:rPr>
                      <m:t>F</m:t>
                    </m:r>
                  </m:e>
                </m:acc>
                <m:r>
                  <w:rPr>
                    <w:rFonts w:ascii="Cambria Math" w:hAnsi="Cambria Math"/>
                  </w:rPr>
                  <m:t>=m</m:t>
                </m:r>
                <m:acc>
                  <m:accPr>
                    <m:chr m:val="⃗"/>
                    <m:ctrlPr>
                      <w:rPr>
                        <w:rFonts w:ascii="Cambria Math" w:hAnsi="Cambria Math"/>
                      </w:rPr>
                    </m:ctrlPr>
                  </m:accPr>
                  <m:e>
                    <m:r>
                      <w:rPr>
                        <w:rFonts w:ascii="Cambria Math" w:hAnsi="Cambria Math"/>
                      </w:rPr>
                      <m:t>a</m:t>
                    </m:r>
                  </m:e>
                </m:acc>
              </m:oMath>
            </m:oMathPara>
          </w:p>
        </w:tc>
        <w:tc>
          <w:tcPr>
            <w:tcW w:w="506" w:type="dxa"/>
            <w:shd w:val="clear" w:color="auto" w:fill="auto"/>
            <w:vAlign w:val="center"/>
          </w:tcPr>
          <w:p w:rsidR="00EA601F" w:rsidRDefault="008230FF">
            <w:pPr>
              <w:pStyle w:val="Contedodatabela"/>
              <w:jc w:val="right"/>
              <w:rPr>
                <w:rFonts w:ascii="Arial" w:hAnsi="Arial"/>
                <w:sz w:val="22"/>
              </w:rPr>
            </w:pPr>
            <w:r>
              <w:rPr>
                <w:rFonts w:ascii="Arial" w:hAnsi="Arial"/>
                <w:sz w:val="22"/>
              </w:rPr>
              <w:t>(5b)</w:t>
            </w:r>
          </w:p>
        </w:tc>
      </w:tr>
    </w:tbl>
    <w:p w:rsidR="00EA601F" w:rsidRPr="00456BD6" w:rsidRDefault="008230FF">
      <w:pPr>
        <w:pStyle w:val="Corpodetexto"/>
        <w:rPr>
          <w:lang w:val="pt-BR"/>
        </w:rPr>
      </w:pPr>
      <w:r w:rsidRPr="00456BD6">
        <w:rPr>
          <w:lang w:val="pt-BR"/>
        </w:rPr>
        <w:t>Assim como para figuras e tabelas, deve haver um espaçamento de uma linha entre as equações e o corpo do texto.</w:t>
      </w:r>
    </w:p>
    <w:p w:rsidR="00EA601F" w:rsidRDefault="008230FF">
      <w:pPr>
        <w:pStyle w:val="Heading1"/>
      </w:pPr>
      <w:r>
        <w:t>Conclusão</w:t>
      </w:r>
    </w:p>
    <w:p w:rsidR="00EA601F" w:rsidRPr="00456BD6" w:rsidRDefault="008230FF">
      <w:pPr>
        <w:pStyle w:val="Corpodetexto"/>
        <w:rPr>
          <w:lang w:val="pt-BR"/>
        </w:rPr>
      </w:pPr>
      <w:r w:rsidRPr="00456BD6">
        <w:rPr>
          <w:lang w:val="pt-BR"/>
        </w:rPr>
        <w:t>Os trabalhos deverão ser submetidos no formato PDF (</w:t>
      </w:r>
      <w:proofErr w:type="spellStart"/>
      <w:r w:rsidRPr="00456BD6">
        <w:rPr>
          <w:i/>
          <w:iCs/>
          <w:lang w:val="pt-BR"/>
        </w:rPr>
        <w:t>portable</w:t>
      </w:r>
      <w:proofErr w:type="spellEnd"/>
      <w:r w:rsidRPr="00456BD6">
        <w:rPr>
          <w:i/>
          <w:iCs/>
          <w:lang w:val="pt-BR"/>
        </w:rPr>
        <w:t xml:space="preserve"> </w:t>
      </w:r>
      <w:proofErr w:type="spellStart"/>
      <w:r w:rsidRPr="00456BD6">
        <w:rPr>
          <w:i/>
          <w:iCs/>
          <w:lang w:val="pt-BR"/>
        </w:rPr>
        <w:t>document</w:t>
      </w:r>
      <w:proofErr w:type="spellEnd"/>
      <w:r w:rsidRPr="00456BD6">
        <w:rPr>
          <w:i/>
          <w:iCs/>
          <w:lang w:val="pt-BR"/>
        </w:rPr>
        <w:t xml:space="preserve"> </w:t>
      </w:r>
      <w:proofErr w:type="spellStart"/>
      <w:r w:rsidRPr="00456BD6">
        <w:rPr>
          <w:i/>
          <w:iCs/>
          <w:lang w:val="pt-BR"/>
        </w:rPr>
        <w:t>format</w:t>
      </w:r>
      <w:proofErr w:type="spellEnd"/>
      <w:r w:rsidRPr="00456BD6">
        <w:rPr>
          <w:lang w:val="pt-BR"/>
        </w:rPr>
        <w:t>), seguindo as normas descritas neste modelo. Trabalhos submetidos fora das normas apresentadas serão automaticamente rejeitados.</w:t>
      </w:r>
    </w:p>
    <w:p w:rsidR="00EA601F" w:rsidRDefault="008230FF">
      <w:pPr>
        <w:pStyle w:val="Subttulo"/>
        <w:jc w:val="left"/>
      </w:pPr>
      <w:r>
        <w:lastRenderedPageBreak/>
        <w:t>Referências Bibliográficas</w:t>
      </w:r>
    </w:p>
    <w:p w:rsidR="00EA601F" w:rsidRPr="00456BD6" w:rsidRDefault="008230FF">
      <w:pPr>
        <w:pStyle w:val="Corpodetexto"/>
        <w:spacing w:after="312"/>
        <w:ind w:firstLine="0"/>
        <w:rPr>
          <w:lang w:val="pt-BR"/>
        </w:rPr>
      </w:pPr>
      <w:proofErr w:type="gramStart"/>
      <w:r>
        <w:t>AMERICAN METEOROLOGICAL SOCIETY.</w:t>
      </w:r>
      <w:proofErr w:type="gramEnd"/>
      <w:r>
        <w:t xml:space="preserve"> </w:t>
      </w:r>
      <w:r>
        <w:rPr>
          <w:b/>
          <w:bCs/>
        </w:rPr>
        <w:t>Glossary of Meteorology</w:t>
      </w:r>
      <w:r>
        <w:t xml:space="preserve">: Fog. </w:t>
      </w:r>
      <w:r w:rsidRPr="00456BD6">
        <w:rPr>
          <w:lang w:val="pt-BR"/>
        </w:rPr>
        <w:t xml:space="preserve">Boston, 2015. Disponível em: &lt;http://glossary.ametsoc.org/wiki/Fog&gt;. Acesso em: Acessado em </w:t>
      </w:r>
      <w:proofErr w:type="gramStart"/>
      <w:r w:rsidRPr="00456BD6">
        <w:rPr>
          <w:lang w:val="pt-BR"/>
        </w:rPr>
        <w:t>06 abr</w:t>
      </w:r>
      <w:proofErr w:type="gramEnd"/>
      <w:r w:rsidRPr="00456BD6">
        <w:rPr>
          <w:lang w:val="pt-BR"/>
        </w:rPr>
        <w:t xml:space="preserve"> 2015. </w:t>
      </w:r>
      <w:r w:rsidRPr="00456BD6">
        <w:rPr>
          <w:b/>
          <w:bCs/>
          <w:color w:val="0000FF"/>
          <w:lang w:val="pt-BR"/>
        </w:rPr>
        <w:t>Exemplo de site.</w:t>
      </w:r>
    </w:p>
    <w:p w:rsidR="00EA601F" w:rsidRPr="00456BD6" w:rsidRDefault="008230FF">
      <w:pPr>
        <w:pStyle w:val="Corpodetexto"/>
        <w:spacing w:after="312"/>
        <w:ind w:firstLine="0"/>
        <w:rPr>
          <w:lang w:val="pt-BR"/>
        </w:rPr>
      </w:pPr>
      <w:r w:rsidRPr="00456BD6">
        <w:rPr>
          <w:lang w:val="pt-BR"/>
        </w:rPr>
        <w:t xml:space="preserve">HOLTON, J. </w:t>
      </w:r>
      <w:proofErr w:type="spellStart"/>
      <w:r w:rsidRPr="00456BD6">
        <w:rPr>
          <w:b/>
          <w:bCs/>
          <w:lang w:val="pt-BR"/>
        </w:rPr>
        <w:t>An</w:t>
      </w:r>
      <w:proofErr w:type="spellEnd"/>
      <w:r w:rsidRPr="00456BD6">
        <w:rPr>
          <w:b/>
          <w:bCs/>
          <w:lang w:val="pt-BR"/>
        </w:rPr>
        <w:t xml:space="preserve"> </w:t>
      </w:r>
      <w:proofErr w:type="spellStart"/>
      <w:r w:rsidRPr="00456BD6">
        <w:rPr>
          <w:b/>
          <w:bCs/>
          <w:lang w:val="pt-BR"/>
        </w:rPr>
        <w:t>Introduction</w:t>
      </w:r>
      <w:proofErr w:type="spellEnd"/>
      <w:r w:rsidRPr="00456BD6">
        <w:rPr>
          <w:b/>
          <w:bCs/>
          <w:lang w:val="pt-BR"/>
        </w:rPr>
        <w:t xml:space="preserve"> to </w:t>
      </w:r>
      <w:proofErr w:type="spellStart"/>
      <w:r w:rsidRPr="00456BD6">
        <w:rPr>
          <w:b/>
          <w:bCs/>
          <w:lang w:val="pt-BR"/>
        </w:rPr>
        <w:t>Dynamic</w:t>
      </w:r>
      <w:proofErr w:type="spellEnd"/>
      <w:r w:rsidRPr="00456BD6">
        <w:rPr>
          <w:lang w:val="pt-BR"/>
        </w:rPr>
        <w:t xml:space="preserve">. </w:t>
      </w:r>
      <w:r>
        <w:t xml:space="preserve">4. ed. San Diego: Academic Press, 2004. v. 88. </w:t>
      </w:r>
      <w:r w:rsidRPr="00456BD6">
        <w:rPr>
          <w:lang w:val="pt-BR"/>
        </w:rPr>
        <w:t>535 p. (</w:t>
      </w:r>
      <w:proofErr w:type="spellStart"/>
      <w:r w:rsidRPr="00456BD6">
        <w:rPr>
          <w:lang w:val="pt-BR"/>
        </w:rPr>
        <w:t>International</w:t>
      </w:r>
      <w:proofErr w:type="spellEnd"/>
      <w:r w:rsidRPr="00456BD6">
        <w:rPr>
          <w:lang w:val="pt-BR"/>
        </w:rPr>
        <w:t xml:space="preserve"> </w:t>
      </w:r>
      <w:proofErr w:type="spellStart"/>
      <w:r w:rsidRPr="00456BD6">
        <w:rPr>
          <w:lang w:val="pt-BR"/>
        </w:rPr>
        <w:t>Geophysics</w:t>
      </w:r>
      <w:proofErr w:type="spellEnd"/>
      <w:r w:rsidRPr="00456BD6">
        <w:rPr>
          <w:lang w:val="pt-BR"/>
        </w:rPr>
        <w:t xml:space="preserve"> Series, v. 88). </w:t>
      </w:r>
      <w:r w:rsidRPr="00456BD6">
        <w:rPr>
          <w:b/>
          <w:bCs/>
          <w:color w:val="0000FF"/>
          <w:lang w:val="pt-BR"/>
        </w:rPr>
        <w:t>Exemplo de livro de uma coleção ou série.</w:t>
      </w:r>
    </w:p>
    <w:p w:rsidR="00EA601F" w:rsidRPr="00456BD6" w:rsidRDefault="008230FF">
      <w:pPr>
        <w:pStyle w:val="Corpodetexto"/>
        <w:spacing w:after="312"/>
        <w:ind w:firstLine="0"/>
        <w:rPr>
          <w:lang w:val="pt-BR"/>
        </w:rPr>
      </w:pPr>
      <w:r w:rsidRPr="00456BD6">
        <w:rPr>
          <w:lang w:val="pt-BR"/>
        </w:rPr>
        <w:t xml:space="preserve">MARQUES FILHO, E. P. </w:t>
      </w:r>
      <w:r w:rsidRPr="00456BD6">
        <w:rPr>
          <w:b/>
          <w:bCs/>
          <w:lang w:val="pt-BR"/>
        </w:rPr>
        <w:t>Investigação da camada limite planetária convectiva com modelo LES aplicado à dispersão de poluentes</w:t>
      </w:r>
      <w:r w:rsidRPr="00456BD6">
        <w:rPr>
          <w:lang w:val="pt-BR"/>
        </w:rPr>
        <w:t xml:space="preserve">. 2004. 139 f. Tese (Doutorado em </w:t>
      </w:r>
      <w:proofErr w:type="spellStart"/>
      <w:r w:rsidRPr="00456BD6">
        <w:rPr>
          <w:lang w:val="pt-BR"/>
        </w:rPr>
        <w:t>Meterologia</w:t>
      </w:r>
      <w:proofErr w:type="spellEnd"/>
      <w:r w:rsidRPr="00456BD6">
        <w:rPr>
          <w:lang w:val="pt-BR"/>
        </w:rPr>
        <w:t xml:space="preserve">)—Universidade de São Paulo, São Paulo, 2004. </w:t>
      </w:r>
      <w:r w:rsidRPr="00456BD6">
        <w:rPr>
          <w:b/>
          <w:bCs/>
          <w:color w:val="0000FF"/>
          <w:lang w:val="pt-BR"/>
        </w:rPr>
        <w:t>Exemplo de tese de doutorado.</w:t>
      </w:r>
    </w:p>
    <w:p w:rsidR="00EA601F" w:rsidRPr="00456BD6" w:rsidRDefault="008230FF">
      <w:pPr>
        <w:pStyle w:val="Corpodetexto"/>
        <w:spacing w:after="312"/>
        <w:ind w:firstLine="0"/>
        <w:rPr>
          <w:lang w:val="pt-BR"/>
        </w:rPr>
      </w:pPr>
      <w:r w:rsidRPr="00456BD6">
        <w:rPr>
          <w:lang w:val="pt-BR"/>
        </w:rPr>
        <w:t xml:space="preserve">MINTEGUI, J. M. </w:t>
      </w:r>
      <w:r w:rsidRPr="00456BD6">
        <w:rPr>
          <w:b/>
          <w:bCs/>
          <w:lang w:val="pt-BR"/>
        </w:rPr>
        <w:t>Avaliação das características multicamada de eventos de neve no sul do Brasil</w:t>
      </w:r>
      <w:r w:rsidRPr="00456BD6">
        <w:rPr>
          <w:lang w:val="pt-BR"/>
        </w:rPr>
        <w:t xml:space="preserve">. 2014. 30 f. Monografia (Trabalho de Conclusão de Curso)—Curso de Graduação em Meteorologia, Universidade Federal de Santa Maria, Santa Maria, 2014. </w:t>
      </w:r>
      <w:r w:rsidRPr="00456BD6">
        <w:rPr>
          <w:b/>
          <w:bCs/>
          <w:color w:val="0000FF"/>
          <w:lang w:val="pt-BR"/>
        </w:rPr>
        <w:t>Exemplo de trabalho de conclusão de curso (graduação ou especialização).</w:t>
      </w:r>
    </w:p>
    <w:p w:rsidR="00EA601F" w:rsidRPr="00456BD6" w:rsidRDefault="008230FF">
      <w:pPr>
        <w:pStyle w:val="Corpodetexto"/>
        <w:spacing w:after="312"/>
        <w:ind w:firstLine="0"/>
        <w:rPr>
          <w:lang w:val="pt-BR"/>
        </w:rPr>
      </w:pPr>
      <w:r>
        <w:t xml:space="preserve">MONIN, A. S.; YAGLOM, A. M. </w:t>
      </w:r>
      <w:r>
        <w:rPr>
          <w:b/>
          <w:bCs/>
        </w:rPr>
        <w:t>Statistical fluid mechanics: Mechanics of turbulence</w:t>
      </w:r>
      <w:r>
        <w:t xml:space="preserve">. </w:t>
      </w:r>
      <w:proofErr w:type="spellStart"/>
      <w:r w:rsidRPr="00456BD6">
        <w:rPr>
          <w:lang w:val="pt-BR"/>
        </w:rPr>
        <w:t>London</w:t>
      </w:r>
      <w:proofErr w:type="spellEnd"/>
      <w:r w:rsidRPr="00456BD6">
        <w:rPr>
          <w:lang w:val="pt-BR"/>
        </w:rPr>
        <w:t xml:space="preserve">: </w:t>
      </w:r>
      <w:proofErr w:type="spellStart"/>
      <w:r w:rsidRPr="00456BD6">
        <w:rPr>
          <w:lang w:val="pt-BR"/>
        </w:rPr>
        <w:t>Dover</w:t>
      </w:r>
      <w:proofErr w:type="spellEnd"/>
      <w:r w:rsidRPr="00456BD6">
        <w:rPr>
          <w:lang w:val="pt-BR"/>
        </w:rPr>
        <w:t xml:space="preserve"> </w:t>
      </w:r>
      <w:proofErr w:type="spellStart"/>
      <w:r w:rsidRPr="00456BD6">
        <w:rPr>
          <w:lang w:val="pt-BR"/>
        </w:rPr>
        <w:t>Publications</w:t>
      </w:r>
      <w:proofErr w:type="spellEnd"/>
      <w:r w:rsidRPr="00456BD6">
        <w:rPr>
          <w:lang w:val="pt-BR"/>
        </w:rPr>
        <w:t xml:space="preserve">, 2007. </w:t>
      </w:r>
      <w:proofErr w:type="gramStart"/>
      <w:r w:rsidRPr="00456BD6">
        <w:rPr>
          <w:lang w:val="pt-BR"/>
        </w:rPr>
        <w:t>v.</w:t>
      </w:r>
      <w:proofErr w:type="gramEnd"/>
      <w:r w:rsidRPr="00456BD6">
        <w:rPr>
          <w:lang w:val="pt-BR"/>
        </w:rPr>
        <w:t xml:space="preserve"> 1. 769 p. </w:t>
      </w:r>
      <w:r w:rsidRPr="00456BD6">
        <w:rPr>
          <w:b/>
          <w:bCs/>
          <w:color w:val="0000FF"/>
          <w:lang w:val="pt-BR"/>
        </w:rPr>
        <w:t xml:space="preserve">Exemplo de livro com mais de um volume – volume </w:t>
      </w:r>
      <w:proofErr w:type="gramStart"/>
      <w:r w:rsidRPr="00456BD6">
        <w:rPr>
          <w:b/>
          <w:bCs/>
          <w:color w:val="0000FF"/>
          <w:lang w:val="pt-BR"/>
        </w:rPr>
        <w:t>1</w:t>
      </w:r>
      <w:proofErr w:type="gramEnd"/>
      <w:r w:rsidRPr="00456BD6">
        <w:rPr>
          <w:b/>
          <w:bCs/>
          <w:color w:val="0000FF"/>
          <w:lang w:val="pt-BR"/>
        </w:rPr>
        <w:t>.</w:t>
      </w:r>
    </w:p>
    <w:p w:rsidR="00EA601F" w:rsidRPr="00456BD6" w:rsidRDefault="008230FF">
      <w:pPr>
        <w:pStyle w:val="Corpodetexto"/>
        <w:spacing w:after="312"/>
        <w:ind w:firstLine="0"/>
        <w:rPr>
          <w:lang w:val="pt-BR"/>
        </w:rPr>
      </w:pPr>
      <w:r w:rsidRPr="00456BD6">
        <w:rPr>
          <w:lang w:val="pt-BR"/>
        </w:rPr>
        <w:t>PUHALES, F. S.; ACEVEDO, O. C.; RIZZA, U</w:t>
      </w:r>
      <w:proofErr w:type="gramStart"/>
      <w:r w:rsidRPr="00456BD6">
        <w:rPr>
          <w:lang w:val="pt-BR"/>
        </w:rPr>
        <w:t>.;</w:t>
      </w:r>
      <w:proofErr w:type="gramEnd"/>
      <w:r w:rsidRPr="00456BD6">
        <w:rPr>
          <w:lang w:val="pt-BR"/>
        </w:rPr>
        <w:t xml:space="preserve"> DEGRAZIA, G. A.; MORAIS, O. L. L. de. </w:t>
      </w:r>
      <w:proofErr w:type="gramStart"/>
      <w:r>
        <w:t>Analysis of the turbulent kinetic energy budget in the planetary boundary layer by large eddy simulation.</w:t>
      </w:r>
      <w:proofErr w:type="gramEnd"/>
      <w:r>
        <w:t xml:space="preserve"> In: SYMPOSIUM ON BOUNDARY LAYERS AND TURBULENCE, </w:t>
      </w:r>
      <w:proofErr w:type="gramStart"/>
      <w:r>
        <w:t>19.,</w:t>
      </w:r>
      <w:proofErr w:type="gramEnd"/>
      <w:r>
        <w:t xml:space="preserve"> 2010, Keystone. </w:t>
      </w:r>
      <w:proofErr w:type="spellStart"/>
      <w:r>
        <w:rPr>
          <w:b/>
          <w:bCs/>
        </w:rPr>
        <w:t>Anais</w:t>
      </w:r>
      <w:proofErr w:type="spellEnd"/>
      <w:r>
        <w:rPr>
          <w:b/>
          <w:bCs/>
        </w:rPr>
        <w:t xml:space="preserve"> </w:t>
      </w:r>
      <w:proofErr w:type="spellStart"/>
      <w:r>
        <w:rPr>
          <w:b/>
          <w:bCs/>
        </w:rPr>
        <w:t>eletrônicos</w:t>
      </w:r>
      <w:proofErr w:type="spellEnd"/>
      <w:r>
        <w:rPr>
          <w:b/>
          <w:bCs/>
        </w:rPr>
        <w:t>…</w:t>
      </w:r>
      <w:r>
        <w:t xml:space="preserve"> </w:t>
      </w:r>
      <w:r w:rsidRPr="00456BD6">
        <w:rPr>
          <w:lang w:val="pt-BR"/>
        </w:rPr>
        <w:t xml:space="preserve">Boston: </w:t>
      </w:r>
      <w:proofErr w:type="spellStart"/>
      <w:r w:rsidRPr="00456BD6">
        <w:rPr>
          <w:lang w:val="pt-BR"/>
        </w:rPr>
        <w:t>American</w:t>
      </w:r>
      <w:proofErr w:type="spellEnd"/>
      <w:r w:rsidRPr="00456BD6">
        <w:rPr>
          <w:lang w:val="pt-BR"/>
        </w:rPr>
        <w:t xml:space="preserve"> </w:t>
      </w:r>
      <w:proofErr w:type="spellStart"/>
      <w:r w:rsidRPr="00456BD6">
        <w:rPr>
          <w:lang w:val="pt-BR"/>
        </w:rPr>
        <w:t>Meteorological</w:t>
      </w:r>
      <w:proofErr w:type="spellEnd"/>
      <w:r w:rsidRPr="00456BD6">
        <w:rPr>
          <w:lang w:val="pt-BR"/>
        </w:rPr>
        <w:t xml:space="preserve"> </w:t>
      </w:r>
      <w:proofErr w:type="spellStart"/>
      <w:r w:rsidRPr="00456BD6">
        <w:rPr>
          <w:lang w:val="pt-BR"/>
        </w:rPr>
        <w:t>Society</w:t>
      </w:r>
      <w:proofErr w:type="spellEnd"/>
      <w:r w:rsidRPr="00456BD6">
        <w:rPr>
          <w:lang w:val="pt-BR"/>
        </w:rPr>
        <w:t xml:space="preserve">, 2010. Disponível em: &lt;http://ams.confex.com/ </w:t>
      </w:r>
      <w:proofErr w:type="spellStart"/>
      <w:r w:rsidRPr="00456BD6">
        <w:rPr>
          <w:lang w:val="pt-BR"/>
        </w:rPr>
        <w:t>ams</w:t>
      </w:r>
      <w:proofErr w:type="spellEnd"/>
      <w:r w:rsidRPr="00456BD6">
        <w:rPr>
          <w:lang w:val="pt-BR"/>
        </w:rPr>
        <w:t>/</w:t>
      </w:r>
      <w:proofErr w:type="gramStart"/>
      <w:r w:rsidRPr="00456BD6">
        <w:rPr>
          <w:lang w:val="pt-BR"/>
        </w:rPr>
        <w:t>19Ag19BLT9Urban</w:t>
      </w:r>
      <w:proofErr w:type="gramEnd"/>
      <w:r w:rsidRPr="00456BD6">
        <w:rPr>
          <w:lang w:val="pt-BR"/>
        </w:rPr>
        <w:t>/_</w:t>
      </w:r>
      <w:proofErr w:type="spellStart"/>
      <w:r w:rsidRPr="00456BD6">
        <w:rPr>
          <w:lang w:val="pt-BR"/>
        </w:rPr>
        <w:t>techprogram</w:t>
      </w:r>
      <w:proofErr w:type="spellEnd"/>
      <w:r w:rsidRPr="00456BD6">
        <w:rPr>
          <w:lang w:val="pt-BR"/>
        </w:rPr>
        <w:t xml:space="preserve">/paper_173113.htm&gt;. Acesso em: 10 abr. 2011. </w:t>
      </w:r>
      <w:r w:rsidRPr="00456BD6">
        <w:rPr>
          <w:b/>
          <w:bCs/>
          <w:color w:val="0000FF"/>
          <w:lang w:val="pt-BR"/>
        </w:rPr>
        <w:t>Exemplo de artigo em evento.</w:t>
      </w:r>
    </w:p>
    <w:p w:rsidR="00EA601F" w:rsidRDefault="008230FF">
      <w:pPr>
        <w:pStyle w:val="Corpodetexto"/>
        <w:spacing w:after="312"/>
        <w:ind w:firstLine="0"/>
      </w:pPr>
      <w:r w:rsidRPr="00254F01">
        <w:t xml:space="preserve">PUHALES, F. S.; DEMARCO, G.; MARTINS, L. G. N.; ACEVEDO, O. C.; DEGRAZIA, G. A.; WELTER, G. S.; COSTA, F. D.; FISCH, G. F.; AVELAR, A. C. Estimates of turbulent kinetic energy dissipation rate for a stratified flow in a wind tunnel. </w:t>
      </w:r>
      <w:proofErr w:type="spellStart"/>
      <w:r>
        <w:rPr>
          <w:b/>
          <w:bCs/>
        </w:rPr>
        <w:t>Physica</w:t>
      </w:r>
      <w:proofErr w:type="spellEnd"/>
      <w:r>
        <w:rPr>
          <w:b/>
          <w:bCs/>
        </w:rPr>
        <w:t xml:space="preserve"> A: Statistical Mechanics and its Applications</w:t>
      </w:r>
      <w:r>
        <w:t xml:space="preserve">, v. 431, p. 175–187, 2015. </w:t>
      </w:r>
      <w:proofErr w:type="spellStart"/>
      <w:proofErr w:type="gramStart"/>
      <w:r>
        <w:rPr>
          <w:b/>
          <w:bCs/>
          <w:color w:val="0000FF"/>
        </w:rPr>
        <w:t>Exemplo</w:t>
      </w:r>
      <w:proofErr w:type="spellEnd"/>
      <w:r>
        <w:rPr>
          <w:b/>
          <w:bCs/>
          <w:color w:val="0000FF"/>
        </w:rPr>
        <w:t xml:space="preserve"> de </w:t>
      </w:r>
      <w:proofErr w:type="spellStart"/>
      <w:r>
        <w:rPr>
          <w:b/>
          <w:bCs/>
          <w:color w:val="0000FF"/>
        </w:rPr>
        <w:t>artigo</w:t>
      </w:r>
      <w:proofErr w:type="spellEnd"/>
      <w:r>
        <w:rPr>
          <w:b/>
          <w:bCs/>
          <w:color w:val="0000FF"/>
        </w:rPr>
        <w:t xml:space="preserve"> de </w:t>
      </w:r>
      <w:proofErr w:type="spellStart"/>
      <w:r>
        <w:rPr>
          <w:b/>
          <w:bCs/>
          <w:color w:val="0000FF"/>
        </w:rPr>
        <w:t>periódico</w:t>
      </w:r>
      <w:proofErr w:type="spellEnd"/>
      <w:r>
        <w:rPr>
          <w:b/>
          <w:bCs/>
          <w:color w:val="0000FF"/>
        </w:rPr>
        <w:t>.</w:t>
      </w:r>
      <w:proofErr w:type="gramEnd"/>
    </w:p>
    <w:p w:rsidR="00EA601F" w:rsidRDefault="008230FF">
      <w:pPr>
        <w:pStyle w:val="Corpodetexto"/>
        <w:spacing w:after="312"/>
        <w:ind w:firstLine="0"/>
      </w:pPr>
      <w:proofErr w:type="gramStart"/>
      <w:r>
        <w:t>STULL, R.</w:t>
      </w:r>
      <w:proofErr w:type="gramEnd"/>
      <w:r>
        <w:t xml:space="preserve"> </w:t>
      </w:r>
      <w:proofErr w:type="gramStart"/>
      <w:r>
        <w:rPr>
          <w:b/>
          <w:bCs/>
        </w:rPr>
        <w:t>An introduction to boundary layer meteorology</w:t>
      </w:r>
      <w:r>
        <w:t>.</w:t>
      </w:r>
      <w:proofErr w:type="gramEnd"/>
      <w:r>
        <w:t xml:space="preserve"> Dordrecht: </w:t>
      </w:r>
      <w:proofErr w:type="spellStart"/>
      <w:r>
        <w:t>Kluwer</w:t>
      </w:r>
      <w:proofErr w:type="spellEnd"/>
      <w:r>
        <w:t xml:space="preserve"> Academic Publishers, 1988. </w:t>
      </w:r>
      <w:proofErr w:type="gramStart"/>
      <w:r>
        <w:t>666 p.</w:t>
      </w:r>
      <w:proofErr w:type="gramEnd"/>
    </w:p>
    <w:p w:rsidR="00EA601F" w:rsidRDefault="008230FF">
      <w:pPr>
        <w:pStyle w:val="Corpodetexto"/>
        <w:spacing w:after="312"/>
        <w:ind w:firstLine="0"/>
      </w:pPr>
      <w:r w:rsidRPr="00456BD6">
        <w:rPr>
          <w:lang w:val="pt-BR"/>
        </w:rPr>
        <w:t xml:space="preserve">WELTER, G. S. </w:t>
      </w:r>
      <w:r w:rsidRPr="00456BD6">
        <w:rPr>
          <w:b/>
          <w:bCs/>
          <w:lang w:val="pt-BR"/>
        </w:rPr>
        <w:t xml:space="preserve">A hipótese de turbulência localmente isotrópica e a universalidade da constante de </w:t>
      </w:r>
      <w:proofErr w:type="spellStart"/>
      <w:r w:rsidRPr="00456BD6">
        <w:rPr>
          <w:b/>
          <w:bCs/>
          <w:lang w:val="pt-BR"/>
        </w:rPr>
        <w:t>Kolmogorov</w:t>
      </w:r>
      <w:proofErr w:type="spellEnd"/>
      <w:r w:rsidRPr="00456BD6">
        <w:rPr>
          <w:lang w:val="pt-BR"/>
        </w:rPr>
        <w:t xml:space="preserve">. 2006. 95 f. Dissertação (Mestrado em Física) — Universidade Federal de Santa Maria, Santa Maria, 2006. </w:t>
      </w:r>
      <w:proofErr w:type="spellStart"/>
      <w:proofErr w:type="gramStart"/>
      <w:r>
        <w:rPr>
          <w:b/>
          <w:bCs/>
          <w:color w:val="0000FF"/>
        </w:rPr>
        <w:t>Exemplo</w:t>
      </w:r>
      <w:proofErr w:type="spellEnd"/>
      <w:r>
        <w:rPr>
          <w:b/>
          <w:bCs/>
          <w:color w:val="0000FF"/>
        </w:rPr>
        <w:t xml:space="preserve"> de </w:t>
      </w:r>
      <w:proofErr w:type="spellStart"/>
      <w:r>
        <w:rPr>
          <w:b/>
          <w:bCs/>
          <w:color w:val="0000FF"/>
        </w:rPr>
        <w:t>dissertação</w:t>
      </w:r>
      <w:proofErr w:type="spellEnd"/>
      <w:r>
        <w:rPr>
          <w:b/>
          <w:bCs/>
          <w:color w:val="0000FF"/>
        </w:rPr>
        <w:t xml:space="preserve"> de </w:t>
      </w:r>
      <w:proofErr w:type="spellStart"/>
      <w:r>
        <w:rPr>
          <w:b/>
          <w:bCs/>
          <w:color w:val="0000FF"/>
        </w:rPr>
        <w:t>mestrado</w:t>
      </w:r>
      <w:proofErr w:type="spellEnd"/>
      <w:r>
        <w:rPr>
          <w:b/>
          <w:bCs/>
          <w:color w:val="0000FF"/>
        </w:rPr>
        <w:t>.</w:t>
      </w:r>
      <w:proofErr w:type="gramEnd"/>
    </w:p>
    <w:p w:rsidR="00EA601F" w:rsidRPr="00456BD6" w:rsidRDefault="008230FF">
      <w:pPr>
        <w:pStyle w:val="Corpodetexto"/>
        <w:spacing w:after="312"/>
        <w:ind w:firstLine="0"/>
        <w:rPr>
          <w:lang w:val="pt-BR"/>
        </w:rPr>
      </w:pPr>
      <w:proofErr w:type="gramStart"/>
      <w:r>
        <w:t>WITEK, M. L.; TEIXEIRA, J.; MATHEOU, G.</w:t>
      </w:r>
      <w:proofErr w:type="gramEnd"/>
      <w:r>
        <w:t xml:space="preserve"> </w:t>
      </w:r>
      <w:proofErr w:type="gramStart"/>
      <w:r>
        <w:t>An eddy diffusivity-mass flux approach to the vertical transport of turbulent kinetic energy in convective boundary layers.</w:t>
      </w:r>
      <w:proofErr w:type="gramEnd"/>
      <w:r>
        <w:t xml:space="preserve"> </w:t>
      </w:r>
      <w:proofErr w:type="spellStart"/>
      <w:r w:rsidRPr="00456BD6">
        <w:rPr>
          <w:b/>
          <w:bCs/>
          <w:lang w:val="pt-BR"/>
        </w:rPr>
        <w:t>Journal</w:t>
      </w:r>
      <w:proofErr w:type="spellEnd"/>
      <w:r w:rsidRPr="00456BD6">
        <w:rPr>
          <w:b/>
          <w:bCs/>
          <w:lang w:val="pt-BR"/>
        </w:rPr>
        <w:t xml:space="preserve"> </w:t>
      </w:r>
      <w:proofErr w:type="spellStart"/>
      <w:r w:rsidRPr="00456BD6">
        <w:rPr>
          <w:b/>
          <w:bCs/>
          <w:lang w:val="pt-BR"/>
        </w:rPr>
        <w:t>of</w:t>
      </w:r>
      <w:proofErr w:type="spellEnd"/>
      <w:r w:rsidRPr="00456BD6">
        <w:rPr>
          <w:b/>
          <w:bCs/>
          <w:lang w:val="pt-BR"/>
        </w:rPr>
        <w:t xml:space="preserve"> </w:t>
      </w:r>
      <w:proofErr w:type="spellStart"/>
      <w:r w:rsidRPr="00456BD6">
        <w:rPr>
          <w:b/>
          <w:bCs/>
          <w:lang w:val="pt-BR"/>
        </w:rPr>
        <w:t>the</w:t>
      </w:r>
      <w:proofErr w:type="spellEnd"/>
      <w:r w:rsidRPr="00456BD6">
        <w:rPr>
          <w:b/>
          <w:bCs/>
          <w:lang w:val="pt-BR"/>
        </w:rPr>
        <w:t xml:space="preserve"> </w:t>
      </w:r>
      <w:proofErr w:type="spellStart"/>
      <w:r w:rsidRPr="00456BD6">
        <w:rPr>
          <w:b/>
          <w:bCs/>
          <w:lang w:val="pt-BR"/>
        </w:rPr>
        <w:t>Atmospheric</w:t>
      </w:r>
      <w:proofErr w:type="spellEnd"/>
      <w:r w:rsidRPr="00456BD6">
        <w:rPr>
          <w:b/>
          <w:bCs/>
          <w:lang w:val="pt-BR"/>
        </w:rPr>
        <w:t xml:space="preserve"> </w:t>
      </w:r>
      <w:proofErr w:type="spellStart"/>
      <w:r w:rsidRPr="00456BD6">
        <w:rPr>
          <w:b/>
          <w:bCs/>
          <w:lang w:val="pt-BR"/>
        </w:rPr>
        <w:t>Sciences</w:t>
      </w:r>
      <w:proofErr w:type="spellEnd"/>
      <w:r w:rsidRPr="00456BD6">
        <w:rPr>
          <w:lang w:val="pt-BR"/>
        </w:rPr>
        <w:t xml:space="preserve">, v. 68, n. 10, p. 2385–2394, 2011. </w:t>
      </w:r>
      <w:r w:rsidRPr="00456BD6">
        <w:rPr>
          <w:b/>
          <w:bCs/>
          <w:color w:val="0000FF"/>
          <w:lang w:val="pt-BR"/>
        </w:rPr>
        <w:t>Exemplo de artigo de periódico.</w:t>
      </w:r>
    </w:p>
    <w:p w:rsidR="00EA601F" w:rsidRPr="00456BD6" w:rsidRDefault="008230FF">
      <w:pPr>
        <w:pStyle w:val="Corpodetexto"/>
        <w:spacing w:after="312"/>
        <w:ind w:firstLine="0"/>
        <w:rPr>
          <w:lang w:val="pt-BR"/>
        </w:rPr>
      </w:pPr>
      <w:r>
        <w:t xml:space="preserve">WYNGAARD, J. C. Boundary-layer modeling. In: NIEUWSTADT, F.; DOP, H. V. (Ed.). </w:t>
      </w:r>
      <w:proofErr w:type="gramStart"/>
      <w:r>
        <w:rPr>
          <w:b/>
          <w:bCs/>
        </w:rPr>
        <w:t>Atmospheric turbulence and air pollution modeling</w:t>
      </w:r>
      <w:r>
        <w:t>.</w:t>
      </w:r>
      <w:proofErr w:type="gramEnd"/>
      <w:r>
        <w:t xml:space="preserve"> Dordrecht: D. </w:t>
      </w:r>
      <w:proofErr w:type="spellStart"/>
      <w:r>
        <w:t>Reidel</w:t>
      </w:r>
      <w:proofErr w:type="spellEnd"/>
      <w:r>
        <w:t xml:space="preserve"> Publishing Company, 1981. </w:t>
      </w:r>
      <w:proofErr w:type="gramStart"/>
      <w:r>
        <w:t>cap</w:t>
      </w:r>
      <w:proofErr w:type="gramEnd"/>
      <w:r>
        <w:t xml:space="preserve">. 3, p. 69–106. </w:t>
      </w:r>
      <w:r w:rsidRPr="00456BD6">
        <w:rPr>
          <w:b/>
          <w:bCs/>
          <w:color w:val="0000FF"/>
          <w:lang w:val="pt-BR"/>
        </w:rPr>
        <w:t>Exemplo de capítulo de livro com vários autores – capítulo 3.</w:t>
      </w:r>
    </w:p>
    <w:p w:rsidR="00EA601F" w:rsidRPr="00456BD6" w:rsidRDefault="008230FF">
      <w:pPr>
        <w:pStyle w:val="Corpodetexto"/>
        <w:spacing w:after="312"/>
        <w:ind w:firstLine="0"/>
        <w:rPr>
          <w:lang w:val="pt-BR"/>
        </w:rPr>
      </w:pPr>
      <w:r w:rsidRPr="00254F01">
        <w:t xml:space="preserve">WYNGAARD, J. C. Introduction. </w:t>
      </w:r>
      <w:r>
        <w:t xml:space="preserve">In: ___. </w:t>
      </w:r>
      <w:proofErr w:type="gramStart"/>
      <w:r>
        <w:rPr>
          <w:b/>
          <w:bCs/>
        </w:rPr>
        <w:t>Turbulence in the atmosphere</w:t>
      </w:r>
      <w:r>
        <w:t>.</w:t>
      </w:r>
      <w:proofErr w:type="gramEnd"/>
      <w:r>
        <w:t xml:space="preserve"> </w:t>
      </w:r>
      <w:r w:rsidRPr="00254F01">
        <w:t xml:space="preserve">Cambridge: Cambridge University Press, 2010. </w:t>
      </w:r>
      <w:proofErr w:type="gramStart"/>
      <w:r w:rsidRPr="00254F01">
        <w:t>cap</w:t>
      </w:r>
      <w:proofErr w:type="gramEnd"/>
      <w:r w:rsidRPr="00254F01">
        <w:t xml:space="preserve">. 1, p. 393. </w:t>
      </w:r>
      <w:r w:rsidRPr="00456BD6">
        <w:rPr>
          <w:b/>
          <w:bCs/>
          <w:color w:val="0000FF"/>
          <w:lang w:val="pt-BR"/>
        </w:rPr>
        <w:t>Exemplo de capítulo de livro citado – capítulo 1.</w:t>
      </w:r>
    </w:p>
    <w:sectPr w:rsidR="00EA601F" w:rsidRPr="00456BD6" w:rsidSect="00456BD6">
      <w:headerReference w:type="default" r:id="rId12"/>
      <w:footerReference w:type="default" r:id="rId13"/>
      <w:pgSz w:w="11906" w:h="16838"/>
      <w:pgMar w:top="1170" w:right="1134" w:bottom="1194" w:left="1134" w:header="680" w:footer="680" w:gutter="0"/>
      <w:cols w:space="720"/>
      <w:formProt w:val="0"/>
      <w:titlePg/>
      <w:docGrid w:linePitch="312"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0FF" w:rsidRDefault="008230FF" w:rsidP="00EA601F">
      <w:pPr>
        <w:rPr>
          <w:rFonts w:hint="eastAsia"/>
        </w:rPr>
      </w:pPr>
      <w:r>
        <w:separator/>
      </w:r>
    </w:p>
  </w:endnote>
  <w:endnote w:type="continuationSeparator" w:id="1">
    <w:p w:rsidR="008230FF" w:rsidRDefault="008230FF" w:rsidP="00EA601F">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01F" w:rsidRDefault="001F1AAD">
    <w:pPr>
      <w:pStyle w:val="Footer"/>
      <w:jc w:val="center"/>
      <w:rPr>
        <w:rFonts w:hint="eastAsia"/>
        <w:sz w:val="20"/>
        <w:szCs w:val="20"/>
      </w:rPr>
    </w:pPr>
    <w:r>
      <w:rPr>
        <w:sz w:val="20"/>
        <w:szCs w:val="20"/>
      </w:rPr>
      <w:fldChar w:fldCharType="begin"/>
    </w:r>
    <w:r w:rsidR="008230FF">
      <w:rPr>
        <w:sz w:val="20"/>
        <w:szCs w:val="20"/>
      </w:rPr>
      <w:instrText>PAGE</w:instrText>
    </w:r>
    <w:r>
      <w:rPr>
        <w:sz w:val="20"/>
        <w:szCs w:val="20"/>
      </w:rPr>
      <w:fldChar w:fldCharType="separate"/>
    </w:r>
    <w:r w:rsidR="00685EF9">
      <w:rPr>
        <w:rFonts w:hint="eastAsia"/>
        <w:noProof/>
        <w:sz w:val="20"/>
        <w:szCs w:val="20"/>
      </w:rPr>
      <w:t>2</w:t>
    </w:r>
    <w:r>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0FF" w:rsidRDefault="008230FF" w:rsidP="00EA601F">
      <w:pPr>
        <w:rPr>
          <w:rFonts w:hint="eastAsia"/>
        </w:rPr>
      </w:pPr>
      <w:r>
        <w:separator/>
      </w:r>
    </w:p>
  </w:footnote>
  <w:footnote w:type="continuationSeparator" w:id="1">
    <w:p w:rsidR="008230FF" w:rsidRDefault="008230FF" w:rsidP="00EA601F">
      <w:pPr>
        <w:rPr>
          <w:rFonts w:hint="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01F" w:rsidRPr="00456BD6" w:rsidRDefault="008230FF">
    <w:pPr>
      <w:pStyle w:val="Header"/>
      <w:jc w:val="right"/>
      <w:rPr>
        <w:rFonts w:ascii="Arial" w:hAnsi="Arial"/>
        <w:b/>
        <w:bCs/>
        <w:sz w:val="18"/>
        <w:szCs w:val="18"/>
        <w:lang w:val="pt-BR"/>
      </w:rPr>
    </w:pPr>
    <w:r w:rsidRPr="00456BD6">
      <w:rPr>
        <w:rFonts w:ascii="Arial" w:hAnsi="Arial"/>
        <w:b/>
        <w:bCs/>
        <w:sz w:val="18"/>
        <w:szCs w:val="18"/>
        <w:lang w:val="pt-BR"/>
      </w:rPr>
      <w:t>XI</w:t>
    </w:r>
    <w:r w:rsidR="00B734E0">
      <w:rPr>
        <w:rFonts w:ascii="Arial" w:hAnsi="Arial"/>
        <w:b/>
        <w:bCs/>
        <w:sz w:val="18"/>
        <w:szCs w:val="18"/>
        <w:lang w:val="pt-BR"/>
      </w:rPr>
      <w:t>II</w:t>
    </w:r>
    <w:r w:rsidRPr="00456BD6">
      <w:rPr>
        <w:rFonts w:ascii="Arial" w:hAnsi="Arial"/>
        <w:b/>
        <w:bCs/>
        <w:sz w:val="18"/>
        <w:szCs w:val="18"/>
        <w:lang w:val="pt-BR"/>
      </w:rPr>
      <w:t xml:space="preserve"> Workshop Brasileiro de </w:t>
    </w:r>
    <w:proofErr w:type="spellStart"/>
    <w:r w:rsidRPr="00456BD6">
      <w:rPr>
        <w:rFonts w:ascii="Arial" w:hAnsi="Arial"/>
        <w:b/>
        <w:bCs/>
        <w:sz w:val="18"/>
        <w:szCs w:val="18"/>
        <w:lang w:val="pt-BR"/>
      </w:rPr>
      <w:t>Micrometeorologia</w:t>
    </w:r>
    <w:proofErr w:type="spellEnd"/>
    <w:r w:rsidRPr="00456BD6">
      <w:rPr>
        <w:rFonts w:ascii="Arial" w:hAnsi="Arial"/>
        <w:b/>
        <w:bCs/>
        <w:sz w:val="18"/>
        <w:szCs w:val="18"/>
        <w:lang w:val="pt-BR"/>
      </w:rPr>
      <w:t xml:space="preserve">, </w:t>
    </w:r>
    <w:proofErr w:type="spellStart"/>
    <w:proofErr w:type="gramStart"/>
    <w:r w:rsidR="00B734E0">
      <w:rPr>
        <w:rFonts w:ascii="Arial" w:hAnsi="Arial"/>
        <w:b/>
        <w:bCs/>
        <w:sz w:val="18"/>
        <w:szCs w:val="18"/>
        <w:lang w:val="pt-BR"/>
      </w:rPr>
      <w:t>Alegrete-RS</w:t>
    </w:r>
    <w:proofErr w:type="spellEnd"/>
    <w:proofErr w:type="gramEnd"/>
    <w:r w:rsidRPr="00456BD6">
      <w:rPr>
        <w:rFonts w:ascii="Arial" w:hAnsi="Arial"/>
        <w:b/>
        <w:bCs/>
        <w:sz w:val="18"/>
        <w:szCs w:val="18"/>
        <w:lang w:val="pt-BR"/>
      </w:rPr>
      <w:t>, 2</w:t>
    </w:r>
    <w:r w:rsidR="00B734E0">
      <w:rPr>
        <w:rFonts w:ascii="Arial" w:hAnsi="Arial"/>
        <w:b/>
        <w:bCs/>
        <w:sz w:val="18"/>
        <w:szCs w:val="18"/>
        <w:lang w:val="pt-BR"/>
      </w:rPr>
      <w:t>5</w:t>
    </w:r>
    <w:r w:rsidRPr="00456BD6">
      <w:rPr>
        <w:rFonts w:ascii="Arial" w:hAnsi="Arial"/>
        <w:b/>
        <w:bCs/>
        <w:sz w:val="18"/>
        <w:szCs w:val="18"/>
        <w:lang w:val="pt-BR"/>
      </w:rPr>
      <w:t>-2</w:t>
    </w:r>
    <w:r w:rsidR="00B734E0">
      <w:rPr>
        <w:rFonts w:ascii="Arial" w:hAnsi="Arial"/>
        <w:b/>
        <w:bCs/>
        <w:sz w:val="18"/>
        <w:szCs w:val="18"/>
        <w:lang w:val="pt-BR"/>
      </w:rPr>
      <w:t>7</w:t>
    </w:r>
    <w:r w:rsidRPr="00456BD6">
      <w:rPr>
        <w:rFonts w:ascii="Arial" w:hAnsi="Arial"/>
        <w:b/>
        <w:bCs/>
        <w:sz w:val="18"/>
        <w:szCs w:val="18"/>
        <w:lang w:val="pt-BR"/>
      </w:rPr>
      <w:t xml:space="preserve"> de </w:t>
    </w:r>
    <w:r w:rsidR="00B734E0">
      <w:rPr>
        <w:rFonts w:ascii="Arial" w:hAnsi="Arial"/>
        <w:b/>
        <w:bCs/>
        <w:sz w:val="18"/>
        <w:szCs w:val="18"/>
        <w:lang w:val="pt-BR"/>
      </w:rPr>
      <w:t xml:space="preserve">outubro </w:t>
    </w:r>
    <w:r w:rsidRPr="00456BD6">
      <w:rPr>
        <w:rFonts w:ascii="Arial" w:hAnsi="Arial"/>
        <w:b/>
        <w:bCs/>
        <w:sz w:val="18"/>
        <w:szCs w:val="18"/>
        <w:lang w:val="pt-BR"/>
      </w:rPr>
      <w:t>de 20</w:t>
    </w:r>
    <w:r w:rsidR="00B734E0">
      <w:rPr>
        <w:rFonts w:ascii="Arial" w:hAnsi="Arial"/>
        <w:b/>
        <w:bCs/>
        <w:sz w:val="18"/>
        <w:szCs w:val="18"/>
        <w:lang w:val="pt-BR"/>
      </w:rPr>
      <w:t>23</w:t>
    </w:r>
    <w:r w:rsidRPr="00456BD6">
      <w:rPr>
        <w:rFonts w:ascii="Arial" w:hAnsi="Arial"/>
        <w:b/>
        <w:bCs/>
        <w:sz w:val="18"/>
        <w:szCs w:val="18"/>
        <w:lang w:val="pt-BR"/>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35743"/>
    <w:multiLevelType w:val="multilevel"/>
    <w:tmpl w:val="BA305450"/>
    <w:lvl w:ilvl="0">
      <w:start w:val="1"/>
      <w:numFmt w:val="decimal"/>
      <w:pStyle w:val="Heading1"/>
      <w:suff w:val="space"/>
      <w:lvlText w:val=" %1 "/>
      <w:lvlJc w:val="left"/>
      <w:pPr>
        <w:ind w:left="0" w:firstLine="0"/>
      </w:pPr>
    </w:lvl>
    <w:lvl w:ilvl="1">
      <w:start w:val="1"/>
      <w:numFmt w:val="decimal"/>
      <w:pStyle w:val="Heading2"/>
      <w:suff w:val="space"/>
      <w:lvlText w:val=" %1.%2 "/>
      <w:lvlJc w:val="left"/>
      <w:pPr>
        <w:ind w:left="0" w:firstLine="0"/>
      </w:pPr>
    </w:lvl>
    <w:lvl w:ilvl="2">
      <w:start w:val="1"/>
      <w:numFmt w:val="decimal"/>
      <w:pStyle w:val="Heading3"/>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ind w:left="0" w:firstLine="0"/>
      </w:pPr>
    </w:lvl>
    <w:lvl w:ilvl="6">
      <w:start w:val="1"/>
      <w:numFmt w:val="decimal"/>
      <w:lvlText w:val=" %1.%2.%3.%4.%5.%6.%7 "/>
      <w:lvlJc w:val="left"/>
      <w:pPr>
        <w:ind w:left="0" w:firstLine="0"/>
      </w:pPr>
    </w:lvl>
    <w:lvl w:ilvl="7">
      <w:start w:val="1"/>
      <w:numFmt w:val="decimal"/>
      <w:lvlText w:val=" %1.%2.%3.%4.%5.%6.%7.%8 "/>
      <w:lvlJc w:val="left"/>
      <w:pPr>
        <w:ind w:left="0" w:firstLine="0"/>
      </w:pPr>
    </w:lvl>
    <w:lvl w:ilvl="8">
      <w:start w:val="1"/>
      <w:numFmt w:val="decimal"/>
      <w:lvlText w:val=" %1.%2.%3.%4.%5.%6.%7.%8.%9 "/>
      <w:lvlJc w:val="left"/>
      <w:pPr>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0"/>
    <w:footnote w:id="1"/>
  </w:footnotePr>
  <w:endnotePr>
    <w:endnote w:id="0"/>
    <w:endnote w:id="1"/>
  </w:endnotePr>
  <w:compat>
    <w:useFELayout/>
  </w:compat>
  <w:rsids>
    <w:rsidRoot w:val="00EA601F"/>
    <w:rsid w:val="0019222B"/>
    <w:rsid w:val="001F1AAD"/>
    <w:rsid w:val="00254F01"/>
    <w:rsid w:val="00456BD6"/>
    <w:rsid w:val="004A6AA2"/>
    <w:rsid w:val="00643DCC"/>
    <w:rsid w:val="00685EF9"/>
    <w:rsid w:val="008230FF"/>
    <w:rsid w:val="00B734E0"/>
    <w:rsid w:val="00EA601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01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Ttulo"/>
    <w:next w:val="Corpodetexto"/>
    <w:qFormat/>
    <w:rsid w:val="00EA601F"/>
    <w:pPr>
      <w:numPr>
        <w:numId w:val="1"/>
      </w:numPr>
      <w:spacing w:before="57" w:after="57"/>
      <w:ind w:left="283" w:hanging="283"/>
      <w:contextualSpacing/>
      <w:jc w:val="left"/>
      <w:outlineLvl w:val="0"/>
    </w:pPr>
    <w:rPr>
      <w:bCs/>
      <w:caps w:val="0"/>
      <w:sz w:val="24"/>
      <w:szCs w:val="36"/>
    </w:rPr>
  </w:style>
  <w:style w:type="paragraph" w:customStyle="1" w:styleId="Heading2">
    <w:name w:val="Heading 2"/>
    <w:basedOn w:val="Ttulo"/>
    <w:next w:val="Corpodetexto"/>
    <w:qFormat/>
    <w:rsid w:val="00EA601F"/>
    <w:pPr>
      <w:numPr>
        <w:ilvl w:val="1"/>
        <w:numId w:val="1"/>
      </w:numPr>
      <w:spacing w:before="57" w:after="57"/>
      <w:ind w:firstLine="709"/>
      <w:contextualSpacing/>
      <w:jc w:val="left"/>
      <w:outlineLvl w:val="1"/>
    </w:pPr>
    <w:rPr>
      <w:b w:val="0"/>
      <w:bCs/>
      <w:caps w:val="0"/>
      <w:sz w:val="24"/>
      <w:szCs w:val="32"/>
    </w:rPr>
  </w:style>
  <w:style w:type="paragraph" w:customStyle="1" w:styleId="Heading3">
    <w:name w:val="Heading 3"/>
    <w:basedOn w:val="Ttulo"/>
    <w:next w:val="Corpodetexto"/>
    <w:qFormat/>
    <w:rsid w:val="00EA601F"/>
    <w:pPr>
      <w:numPr>
        <w:ilvl w:val="2"/>
        <w:numId w:val="1"/>
      </w:numPr>
      <w:spacing w:after="57"/>
      <w:outlineLvl w:val="2"/>
    </w:pPr>
    <w:rPr>
      <w:b w:val="0"/>
      <w:bCs/>
      <w:caps w:val="0"/>
      <w:sz w:val="24"/>
    </w:rPr>
  </w:style>
  <w:style w:type="character" w:customStyle="1" w:styleId="Smbolosdenumerao">
    <w:name w:val="Símbolos de numeração"/>
    <w:qFormat/>
    <w:rsid w:val="00EA601F"/>
  </w:style>
  <w:style w:type="character" w:customStyle="1" w:styleId="LinkdaInternet">
    <w:name w:val="Link da Internet"/>
    <w:rsid w:val="00EA601F"/>
    <w:rPr>
      <w:color w:val="000080"/>
      <w:u w:val="single"/>
    </w:rPr>
  </w:style>
  <w:style w:type="paragraph" w:styleId="Ttulo">
    <w:name w:val="Title"/>
    <w:basedOn w:val="Normal"/>
    <w:next w:val="Corpodetexto"/>
    <w:qFormat/>
    <w:rsid w:val="00EA601F"/>
    <w:pPr>
      <w:keepNext/>
      <w:jc w:val="center"/>
    </w:pPr>
    <w:rPr>
      <w:rFonts w:ascii="Arial" w:eastAsia="Microsoft YaHei" w:hAnsi="Arial"/>
      <w:b/>
      <w:caps/>
      <w:color w:val="1F4876"/>
      <w:sz w:val="28"/>
      <w:szCs w:val="28"/>
      <w:lang w:val="pt-BR"/>
    </w:rPr>
  </w:style>
  <w:style w:type="paragraph" w:styleId="Corpodetexto">
    <w:name w:val="Body Text"/>
    <w:basedOn w:val="Normal"/>
    <w:rsid w:val="00EA601F"/>
    <w:pPr>
      <w:spacing w:after="170"/>
      <w:ind w:firstLine="709"/>
      <w:contextualSpacing/>
      <w:jc w:val="both"/>
    </w:pPr>
    <w:rPr>
      <w:rFonts w:ascii="Arial" w:hAnsi="Arial"/>
      <w:sz w:val="22"/>
    </w:rPr>
  </w:style>
  <w:style w:type="paragraph" w:styleId="Lista">
    <w:name w:val="List"/>
    <w:basedOn w:val="Corpodetexto"/>
    <w:rsid w:val="00EA601F"/>
  </w:style>
  <w:style w:type="paragraph" w:customStyle="1" w:styleId="Caption">
    <w:name w:val="Caption"/>
    <w:basedOn w:val="Normal"/>
    <w:qFormat/>
    <w:rsid w:val="00EA601F"/>
    <w:pPr>
      <w:suppressLineNumbers/>
      <w:spacing w:before="120" w:after="120"/>
    </w:pPr>
    <w:rPr>
      <w:i/>
      <w:iCs/>
    </w:rPr>
  </w:style>
  <w:style w:type="paragraph" w:customStyle="1" w:styleId="ndice">
    <w:name w:val="Índice"/>
    <w:basedOn w:val="Normal"/>
    <w:qFormat/>
    <w:rsid w:val="00EA601F"/>
    <w:pPr>
      <w:suppressLineNumbers/>
    </w:pPr>
  </w:style>
  <w:style w:type="paragraph" w:styleId="Subttulo">
    <w:name w:val="Subtitle"/>
    <w:basedOn w:val="Ttulo"/>
    <w:next w:val="Corpodetexto"/>
    <w:qFormat/>
    <w:rsid w:val="00EA601F"/>
    <w:pPr>
      <w:spacing w:after="113"/>
      <w:contextualSpacing/>
    </w:pPr>
    <w:rPr>
      <w:caps w:val="0"/>
      <w:sz w:val="24"/>
      <w:szCs w:val="36"/>
    </w:rPr>
  </w:style>
  <w:style w:type="paragraph" w:customStyle="1" w:styleId="HeaderandFooter">
    <w:name w:val="Header and Footer"/>
    <w:basedOn w:val="Normal"/>
    <w:qFormat/>
    <w:rsid w:val="00EA601F"/>
    <w:pPr>
      <w:suppressLineNumbers/>
      <w:tabs>
        <w:tab w:val="center" w:pos="4986"/>
        <w:tab w:val="right" w:pos="9972"/>
      </w:tabs>
    </w:pPr>
  </w:style>
  <w:style w:type="paragraph" w:customStyle="1" w:styleId="Header">
    <w:name w:val="Header"/>
    <w:basedOn w:val="HeaderandFooter"/>
    <w:rsid w:val="00EA601F"/>
  </w:style>
  <w:style w:type="paragraph" w:customStyle="1" w:styleId="Footer">
    <w:name w:val="Footer"/>
    <w:basedOn w:val="HeaderandFooter"/>
    <w:rsid w:val="00EA601F"/>
    <w:pPr>
      <w:tabs>
        <w:tab w:val="center" w:pos="4819"/>
        <w:tab w:val="right" w:pos="9638"/>
      </w:tabs>
    </w:pPr>
  </w:style>
  <w:style w:type="paragraph" w:customStyle="1" w:styleId="Contedodatabela">
    <w:name w:val="Conteúdo da tabela"/>
    <w:basedOn w:val="Normal"/>
    <w:qFormat/>
    <w:rsid w:val="00EA601F"/>
    <w:pPr>
      <w:suppressLineNumbers/>
    </w:pPr>
  </w:style>
  <w:style w:type="paragraph" w:customStyle="1" w:styleId="Figure">
    <w:name w:val="Figure"/>
    <w:basedOn w:val="Caption"/>
    <w:qFormat/>
    <w:rsid w:val="00EA601F"/>
    <w:pPr>
      <w:jc w:val="both"/>
    </w:pPr>
    <w:rPr>
      <w:rFonts w:ascii="Arial" w:hAnsi="Arial"/>
      <w:i w:val="0"/>
      <w:sz w:val="22"/>
    </w:rPr>
  </w:style>
  <w:style w:type="paragraph" w:customStyle="1" w:styleId="Tabela">
    <w:name w:val="Tabela"/>
    <w:basedOn w:val="Caption"/>
    <w:qFormat/>
    <w:rsid w:val="00EA601F"/>
    <w:rPr>
      <w:rFonts w:ascii="Arial" w:hAnsi="Arial"/>
      <w:i w:val="0"/>
      <w:sz w:val="22"/>
    </w:rPr>
  </w:style>
  <w:style w:type="paragraph" w:customStyle="1" w:styleId="Ttulodetabela">
    <w:name w:val="Título de tabela"/>
    <w:basedOn w:val="Contedodatabela"/>
    <w:qFormat/>
    <w:rsid w:val="00EA601F"/>
    <w:pPr>
      <w:jc w:val="center"/>
    </w:pPr>
    <w:rPr>
      <w:b/>
      <w:bCs/>
    </w:rPr>
  </w:style>
  <w:style w:type="paragraph" w:customStyle="1" w:styleId="Contedodoquadro">
    <w:name w:val="Conteúdo do quadro"/>
    <w:basedOn w:val="Normal"/>
    <w:qFormat/>
    <w:rsid w:val="00EA601F"/>
  </w:style>
  <w:style w:type="paragraph" w:styleId="Textodebalo">
    <w:name w:val="Balloon Text"/>
    <w:basedOn w:val="Normal"/>
    <w:link w:val="TextodebaloChar"/>
    <w:uiPriority w:val="99"/>
    <w:semiHidden/>
    <w:unhideWhenUsed/>
    <w:rsid w:val="0019222B"/>
    <w:rPr>
      <w:rFonts w:ascii="Tahoma" w:hAnsi="Tahoma"/>
      <w:sz w:val="16"/>
      <w:szCs w:val="14"/>
    </w:rPr>
  </w:style>
  <w:style w:type="character" w:customStyle="1" w:styleId="TextodebaloChar">
    <w:name w:val="Texto de balão Char"/>
    <w:basedOn w:val="Fontepargpadro"/>
    <w:link w:val="Textodebalo"/>
    <w:uiPriority w:val="99"/>
    <w:semiHidden/>
    <w:rsid w:val="0019222B"/>
    <w:rPr>
      <w:rFonts w:ascii="Tahoma" w:hAnsi="Tahoma"/>
      <w:sz w:val="16"/>
      <w:szCs w:val="14"/>
    </w:rPr>
  </w:style>
  <w:style w:type="paragraph" w:styleId="Cabealho">
    <w:name w:val="header"/>
    <w:basedOn w:val="Normal"/>
    <w:link w:val="CabealhoChar"/>
    <w:uiPriority w:val="99"/>
    <w:semiHidden/>
    <w:unhideWhenUsed/>
    <w:rsid w:val="00456BD6"/>
    <w:pPr>
      <w:tabs>
        <w:tab w:val="center" w:pos="4252"/>
        <w:tab w:val="right" w:pos="8504"/>
      </w:tabs>
    </w:pPr>
    <w:rPr>
      <w:szCs w:val="21"/>
    </w:rPr>
  </w:style>
  <w:style w:type="character" w:customStyle="1" w:styleId="CabealhoChar">
    <w:name w:val="Cabeçalho Char"/>
    <w:basedOn w:val="Fontepargpadro"/>
    <w:link w:val="Cabealho"/>
    <w:uiPriority w:val="99"/>
    <w:semiHidden/>
    <w:rsid w:val="00456BD6"/>
    <w:rPr>
      <w:szCs w:val="21"/>
    </w:rPr>
  </w:style>
  <w:style w:type="paragraph" w:styleId="Rodap">
    <w:name w:val="footer"/>
    <w:basedOn w:val="Normal"/>
    <w:link w:val="RodapChar"/>
    <w:uiPriority w:val="99"/>
    <w:semiHidden/>
    <w:unhideWhenUsed/>
    <w:rsid w:val="00456BD6"/>
    <w:pPr>
      <w:tabs>
        <w:tab w:val="center" w:pos="4252"/>
        <w:tab w:val="right" w:pos="8504"/>
      </w:tabs>
    </w:pPr>
    <w:rPr>
      <w:szCs w:val="21"/>
    </w:rPr>
  </w:style>
  <w:style w:type="character" w:customStyle="1" w:styleId="RodapChar">
    <w:name w:val="Rodapé Char"/>
    <w:basedOn w:val="Fontepargpadro"/>
    <w:link w:val="Rodap"/>
    <w:uiPriority w:val="99"/>
    <w:semiHidden/>
    <w:rsid w:val="00456BD6"/>
    <w:rPr>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2239</Words>
  <Characters>12095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cp:lastModifiedBy>
  <cp:revision>40</cp:revision>
  <dcterms:created xsi:type="dcterms:W3CDTF">2017-10-20T23:40:00Z</dcterms:created>
  <dcterms:modified xsi:type="dcterms:W3CDTF">2023-05-10T18:20:00Z</dcterms:modified>
  <dc:language>pt-BR</dc:language>
</cp:coreProperties>
</file>